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2">
            <w:pPr>
              <w:spacing w:after="120" w:lineRule="auto"/>
              <w:rPr>
                <w:b w:val="1"/>
                <w:sz w:val="20"/>
                <w:szCs w:val="20"/>
              </w:rPr>
            </w:pPr>
            <w:r w:rsidDel="00000000" w:rsidR="00000000" w:rsidRPr="00000000">
              <w:rPr>
                <w:b w:val="1"/>
                <w:sz w:val="20"/>
                <w:szCs w:val="20"/>
                <w:rtl w:val="0"/>
              </w:rPr>
              <w:t xml:space="preserve">PROGRAMA DE FORMACIÓN</w:t>
            </w:r>
          </w:p>
        </w:tc>
        <w:tc>
          <w:tcPr>
            <w:shd w:fill="edf2f8" w:val="clear"/>
            <w:vAlign w:val="center"/>
          </w:tcPr>
          <w:sdt>
            <w:sdtPr>
              <w:tag w:val="goog_rdk_1"/>
            </w:sdtPr>
            <w:sdtContent>
              <w:p w:rsidR="00000000" w:rsidDel="00000000" w:rsidP="00000000" w:rsidRDefault="00000000" w:rsidRPr="00000000" w14:paraId="00000003">
                <w:pPr>
                  <w:spacing w:after="120" w:lineRule="auto"/>
                  <w:rPr>
                    <w:sz w:val="20"/>
                    <w:szCs w:val="20"/>
                    <w:rPrChange w:author="SANDRA PATRICIA HOYOS SEPULVEDA" w:id="0" w:date="2022-06-04T20:08:19Z">
                      <w:rPr>
                        <w:b w:val="1"/>
                        <w:sz w:val="20"/>
                        <w:szCs w:val="20"/>
                      </w:rPr>
                    </w:rPrChange>
                  </w:rPr>
                </w:pPr>
                <w:sdt>
                  <w:sdtPr>
                    <w:tag w:val="goog_rdk_0"/>
                  </w:sdtPr>
                  <w:sdtContent>
                    <w:r w:rsidDel="00000000" w:rsidR="00000000" w:rsidRPr="00000000">
                      <w:rPr>
                        <w:sz w:val="20"/>
                        <w:szCs w:val="20"/>
                        <w:rtl w:val="0"/>
                        <w:rPrChange w:author="SANDRA PATRICIA HOYOS SEPULVEDA" w:id="0" w:date="2022-06-04T20:08:19Z">
                          <w:rPr>
                            <w:b w:val="1"/>
                            <w:sz w:val="20"/>
                            <w:szCs w:val="20"/>
                          </w:rPr>
                        </w:rPrChange>
                      </w:rPr>
                      <w:t xml:space="preserve">Tecnología en Regencia de Farmacia</w:t>
                    </w:r>
                  </w:sdtContent>
                </w:sdt>
              </w:p>
            </w:sdtContent>
          </w:sdt>
        </w:tc>
      </w:tr>
    </w:tbl>
    <w:p w:rsidR="00000000" w:rsidDel="00000000" w:rsidP="00000000" w:rsidRDefault="00000000" w:rsidRPr="00000000" w14:paraId="00000004">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5">
            <w:pPr>
              <w:spacing w:after="120" w:lineRule="auto"/>
              <w:rPr>
                <w:b w:val="1"/>
                <w:sz w:val="20"/>
                <w:szCs w:val="20"/>
              </w:rPr>
            </w:pPr>
            <w:r w:rsidDel="00000000" w:rsidR="00000000" w:rsidRPr="00000000">
              <w:rPr>
                <w:b w:val="1"/>
                <w:sz w:val="20"/>
                <w:szCs w:val="20"/>
                <w:rtl w:val="0"/>
              </w:rPr>
              <w:t xml:space="preserve">COMPETENCIA</w:t>
            </w:r>
          </w:p>
        </w:tc>
        <w:tc>
          <w:tcPr>
            <w:shd w:fill="edf2f8" w:val="clear"/>
            <w:vAlign w:val="center"/>
          </w:tcPr>
          <w:p w:rsidR="00000000" w:rsidDel="00000000" w:rsidP="00000000" w:rsidRDefault="00000000" w:rsidRPr="00000000" w14:paraId="00000006">
            <w:pPr>
              <w:spacing w:after="120" w:lineRule="auto"/>
              <w:rPr>
                <w:sz w:val="20"/>
                <w:szCs w:val="20"/>
              </w:rPr>
            </w:pPr>
            <w:r w:rsidDel="00000000" w:rsidR="00000000" w:rsidRPr="00000000">
              <w:rPr>
                <w:sz w:val="20"/>
                <w:szCs w:val="20"/>
                <w:rtl w:val="0"/>
              </w:rPr>
              <w:t xml:space="preserve">230101301 - Preparar productos farmacéuticos magistrales tópicos según </w:t>
            </w:r>
            <w:sdt>
              <w:sdtPr>
                <w:tag w:val="goog_rdk_2"/>
              </w:sdtPr>
              <w:sdtContent>
                <w:ins w:author="SANDRA PATRICIA HOYOS SEPULVEDA" w:id="1" w:date="2022-06-04T20:08:20Z">
                  <w:r w:rsidDel="00000000" w:rsidR="00000000" w:rsidRPr="00000000">
                    <w:rPr>
                      <w:sz w:val="20"/>
                      <w:szCs w:val="20"/>
                      <w:rtl w:val="0"/>
                    </w:rPr>
                    <w:t xml:space="preserve">la </w:t>
                  </w:r>
                </w:ins>
              </w:sdtContent>
            </w:sdt>
            <w:r w:rsidDel="00000000" w:rsidR="00000000" w:rsidRPr="00000000">
              <w:rPr>
                <w:sz w:val="20"/>
                <w:szCs w:val="20"/>
                <w:rtl w:val="0"/>
              </w:rPr>
              <w:t xml:space="preserve">prescripción médica y </w:t>
            </w:r>
            <w:sdt>
              <w:sdtPr>
                <w:tag w:val="goog_rdk_3"/>
              </w:sdtPr>
              <w:sdtContent>
                <w:ins w:author="SANDRA PATRICIA HOYOS SEPULVEDA" w:id="2" w:date="2022-06-04T20:08:24Z">
                  <w:r w:rsidDel="00000000" w:rsidR="00000000" w:rsidRPr="00000000">
                    <w:rPr>
                      <w:sz w:val="20"/>
                      <w:szCs w:val="20"/>
                      <w:rtl w:val="0"/>
                    </w:rPr>
                    <w:t xml:space="preserve">la </w:t>
                  </w:r>
                </w:ins>
              </w:sdtContent>
            </w:sdt>
            <w:r w:rsidDel="00000000" w:rsidR="00000000" w:rsidRPr="00000000">
              <w:rPr>
                <w:sz w:val="20"/>
                <w:szCs w:val="20"/>
                <w:rtl w:val="0"/>
              </w:rPr>
              <w:t xml:space="preserve">normativa de salud.</w:t>
            </w:r>
          </w:p>
        </w:tc>
        <w:tc>
          <w:tcPr>
            <w:shd w:fill="edf2f8" w:val="clear"/>
            <w:vAlign w:val="center"/>
          </w:tcPr>
          <w:p w:rsidR="00000000" w:rsidDel="00000000" w:rsidP="00000000" w:rsidRDefault="00000000" w:rsidRPr="00000000" w14:paraId="00000007">
            <w:pPr>
              <w:spacing w:after="120" w:lineRule="auto"/>
              <w:rPr>
                <w:b w:val="1"/>
                <w:sz w:val="20"/>
                <w:szCs w:val="20"/>
              </w:rPr>
            </w:pPr>
            <w:r w:rsidDel="00000000" w:rsidR="00000000" w:rsidRPr="00000000">
              <w:rPr>
                <w:b w:val="1"/>
                <w:sz w:val="20"/>
                <w:szCs w:val="20"/>
                <w:rtl w:val="0"/>
              </w:rPr>
              <w:t xml:space="preserve">RESULTADOS DE APRENDIZAJE</w:t>
            </w:r>
          </w:p>
        </w:tc>
        <w:tc>
          <w:tcPr>
            <w:shd w:fill="edf2f8" w:val="clear"/>
            <w:vAlign w:val="center"/>
          </w:tcPr>
          <w:p w:rsidR="00000000" w:rsidDel="00000000" w:rsidP="00000000" w:rsidRDefault="00000000" w:rsidRPr="00000000" w14:paraId="00000008">
            <w:pPr>
              <w:spacing w:after="120" w:lineRule="auto"/>
              <w:rPr>
                <w:sz w:val="20"/>
                <w:szCs w:val="20"/>
              </w:rPr>
            </w:pPr>
            <w:r w:rsidDel="00000000" w:rsidR="00000000" w:rsidRPr="00000000">
              <w:rPr>
                <w:sz w:val="20"/>
                <w:szCs w:val="20"/>
                <w:rtl w:val="0"/>
              </w:rPr>
              <w:t xml:space="preserve">230101301-01 Reconocer los requerimientos técnicos y normativos legales vigentes en la elaboración de productos magistrales para uso humano y veterinario en el marco de su competencia.</w:t>
            </w:r>
          </w:p>
        </w:tc>
      </w:tr>
    </w:tbl>
    <w:p w:rsidR="00000000" w:rsidDel="00000000" w:rsidP="00000000" w:rsidRDefault="00000000" w:rsidRPr="00000000" w14:paraId="00000009">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A">
            <w:pPr>
              <w:spacing w:after="120" w:lineRule="auto"/>
              <w:rPr>
                <w:b w:val="1"/>
                <w:sz w:val="20"/>
                <w:szCs w:val="20"/>
              </w:rPr>
            </w:pPr>
            <w:r w:rsidDel="00000000" w:rsidR="00000000" w:rsidRPr="00000000">
              <w:rPr>
                <w:b w:val="1"/>
                <w:sz w:val="20"/>
                <w:szCs w:val="20"/>
                <w:rtl w:val="0"/>
              </w:rPr>
              <w:t xml:space="preserve">NÚMERO DEL COMPONENTE FORMATIVO</w:t>
            </w:r>
          </w:p>
        </w:tc>
        <w:tc>
          <w:tcPr>
            <w:shd w:fill="edf2f8" w:val="clear"/>
            <w:vAlign w:val="center"/>
          </w:tcPr>
          <w:p w:rsidR="00000000" w:rsidDel="00000000" w:rsidP="00000000" w:rsidRDefault="00000000" w:rsidRPr="00000000" w14:paraId="0000000B">
            <w:pPr>
              <w:spacing w:after="120" w:lineRule="auto"/>
              <w:rPr>
                <w:sz w:val="20"/>
                <w:szCs w:val="20"/>
              </w:rPr>
            </w:pPr>
            <w:r w:rsidDel="00000000" w:rsidR="00000000" w:rsidRPr="00000000">
              <w:rPr>
                <w:sz w:val="20"/>
                <w:szCs w:val="20"/>
                <w:rtl w:val="0"/>
              </w:rPr>
              <w:t xml:space="preserve">19</w:t>
            </w:r>
          </w:p>
        </w:tc>
      </w:tr>
      <w:tr>
        <w:trPr>
          <w:cantSplit w:val="0"/>
          <w:trHeight w:val="340" w:hRule="atLeast"/>
          <w:tblHeader w:val="0"/>
        </w:trPr>
        <w:tc>
          <w:tcPr>
            <w:shd w:fill="edf2f8" w:val="clear"/>
            <w:vAlign w:val="center"/>
          </w:tcPr>
          <w:p w:rsidR="00000000" w:rsidDel="00000000" w:rsidP="00000000" w:rsidRDefault="00000000" w:rsidRPr="00000000" w14:paraId="0000000C">
            <w:pPr>
              <w:spacing w:after="120" w:lineRule="auto"/>
              <w:rPr>
                <w:b w:val="1"/>
                <w:sz w:val="20"/>
                <w:szCs w:val="20"/>
              </w:rPr>
            </w:pPr>
            <w:r w:rsidDel="00000000" w:rsidR="00000000" w:rsidRPr="00000000">
              <w:rPr>
                <w:b w:val="1"/>
                <w:sz w:val="20"/>
                <w:szCs w:val="20"/>
                <w:rtl w:val="0"/>
              </w:rPr>
              <w:t xml:space="preserve">NOMBRE DEL COMPONENTE FORMATIVO</w:t>
            </w:r>
          </w:p>
        </w:tc>
        <w:tc>
          <w:tcPr>
            <w:shd w:fill="edf2f8" w:val="clear"/>
            <w:vAlign w:val="center"/>
          </w:tcPr>
          <w:sdt>
            <w:sdtPr>
              <w:tag w:val="goog_rdk_4"/>
            </w:sdtPr>
            <w:sdtContent>
              <w:p w:rsidR="00000000" w:rsidDel="00000000" w:rsidP="00000000" w:rsidRDefault="00000000" w:rsidRPr="00000000" w14:paraId="0000000D">
                <w:pPr>
                  <w:spacing w:after="120" w:lineRule="auto"/>
                  <w:jc w:val="both"/>
                  <w:rPr>
                    <w:sz w:val="20"/>
                    <w:szCs w:val="20"/>
                  </w:rPr>
                  <w:pPrChange w:author="SANDRA PATRICIA HOYOS SEPULVEDA" w:id="0" w:date="2022-06-04T20:08:37Z">
                    <w:pPr>
                      <w:spacing w:after="120" w:lineRule="auto"/>
                    </w:pPr>
                  </w:pPrChange>
                </w:pPr>
                <w:r w:rsidDel="00000000" w:rsidR="00000000" w:rsidRPr="00000000">
                  <w:rPr>
                    <w:sz w:val="20"/>
                    <w:szCs w:val="20"/>
                    <w:rtl w:val="0"/>
                  </w:rPr>
                  <w:t xml:space="preserve">Conceptos generales y normatividad magistrales</w:t>
                </w:r>
              </w:p>
            </w:sdtContent>
          </w:sdt>
        </w:tc>
      </w:tr>
      <w:tr>
        <w:trPr>
          <w:cantSplit w:val="0"/>
          <w:trHeight w:val="340" w:hRule="atLeast"/>
          <w:tblHeader w:val="0"/>
        </w:trPr>
        <w:tc>
          <w:tcPr>
            <w:shd w:fill="edf2f8" w:val="clear"/>
            <w:vAlign w:val="center"/>
          </w:tcPr>
          <w:p w:rsidR="00000000" w:rsidDel="00000000" w:rsidP="00000000" w:rsidRDefault="00000000" w:rsidRPr="00000000" w14:paraId="0000000E">
            <w:pPr>
              <w:spacing w:after="120" w:lineRule="auto"/>
              <w:rPr>
                <w:b w:val="1"/>
                <w:sz w:val="20"/>
                <w:szCs w:val="20"/>
              </w:rPr>
            </w:pPr>
            <w:r w:rsidDel="00000000" w:rsidR="00000000" w:rsidRPr="00000000">
              <w:rPr>
                <w:b w:val="1"/>
                <w:sz w:val="20"/>
                <w:szCs w:val="20"/>
                <w:rtl w:val="0"/>
              </w:rPr>
              <w:t xml:space="preserve">BREVE DESCRIPCIÓN</w:t>
            </w:r>
          </w:p>
        </w:tc>
        <w:tc>
          <w:tcPr>
            <w:shd w:fill="edf2f8" w:val="clear"/>
            <w:vAlign w:val="center"/>
          </w:tcPr>
          <w:sdt>
            <w:sdtPr>
              <w:tag w:val="goog_rdk_7"/>
            </w:sdtPr>
            <w:sdtContent>
              <w:p w:rsidR="00000000" w:rsidDel="00000000" w:rsidP="00000000" w:rsidRDefault="00000000" w:rsidRPr="00000000" w14:paraId="0000000F">
                <w:pPr>
                  <w:spacing w:after="120" w:lineRule="auto"/>
                  <w:jc w:val="both"/>
                  <w:rPr>
                    <w:sz w:val="20"/>
                    <w:szCs w:val="20"/>
                  </w:rPr>
                  <w:pPrChange w:author="SANDRA PATRICIA HOYOS SEPULVEDA" w:id="0" w:date="2022-06-04T20:08:37Z">
                    <w:pPr>
                      <w:spacing w:after="120" w:lineRule="auto"/>
                    </w:pPr>
                  </w:pPrChange>
                </w:pPr>
                <w:r w:rsidDel="00000000" w:rsidR="00000000" w:rsidRPr="00000000">
                  <w:rPr>
                    <w:sz w:val="20"/>
                    <w:szCs w:val="20"/>
                    <w:rtl w:val="0"/>
                  </w:rPr>
                  <w:t xml:space="preserve">En este componente formativo abarca temas relacionados con las generalidades de las preparaciones magistrales, sus formas farmacéuticas, las buenas prácticas de elaboración, requisitos del Sistema de Gestión de Calidad (SGC)</w:t>
                </w:r>
                <w:sdt>
                  <w:sdtPr>
                    <w:tag w:val="goog_rdk_5"/>
                  </w:sdtPr>
                  <w:sdtContent>
                    <w:ins w:author="SANDRA PATRICIA HOYOS SEPULVEDA" w:id="4" w:date="2022-06-04T20:08:42Z">
                      <w:r w:rsidDel="00000000" w:rsidR="00000000" w:rsidRPr="00000000">
                        <w:rPr>
                          <w:sz w:val="20"/>
                          <w:szCs w:val="20"/>
                          <w:rtl w:val="0"/>
                        </w:rPr>
                        <w:t xml:space="preserve"> </w:t>
                      </w:r>
                    </w:ins>
                  </w:sdtContent>
                </w:sdt>
                <w:sdt>
                  <w:sdtPr>
                    <w:tag w:val="goog_rdk_6"/>
                  </w:sdtPr>
                  <w:sdtContent>
                    <w:del w:author="SANDRA PATRICIA HOYOS SEPULVEDA" w:id="4" w:date="2022-06-04T20:08:42Z">
                      <w:r w:rsidDel="00000000" w:rsidR="00000000" w:rsidRPr="00000000">
                        <w:rPr>
                          <w:sz w:val="20"/>
                          <w:szCs w:val="20"/>
                          <w:rtl w:val="0"/>
                        </w:rPr>
                        <w:delText xml:space="preserve">, </w:delText>
                      </w:r>
                    </w:del>
                  </w:sdtContent>
                </w:sdt>
                <w:r w:rsidDel="00000000" w:rsidR="00000000" w:rsidRPr="00000000">
                  <w:rPr>
                    <w:sz w:val="20"/>
                    <w:szCs w:val="20"/>
                    <w:rtl w:val="0"/>
                  </w:rPr>
                  <w:t xml:space="preserve">documentos involucrados y los controles que se deben realizar al proceso.</w:t>
                </w:r>
              </w:p>
            </w:sdtContent>
          </w:sdt>
        </w:tc>
      </w:tr>
      <w:tr>
        <w:trPr>
          <w:cantSplit w:val="0"/>
          <w:trHeight w:val="340" w:hRule="atLeast"/>
          <w:tblHeader w:val="0"/>
        </w:trPr>
        <w:tc>
          <w:tcPr>
            <w:shd w:fill="edf2f8" w:val="clear"/>
            <w:vAlign w:val="center"/>
          </w:tcPr>
          <w:p w:rsidR="00000000" w:rsidDel="00000000" w:rsidP="00000000" w:rsidRDefault="00000000" w:rsidRPr="00000000" w14:paraId="00000010">
            <w:pPr>
              <w:spacing w:after="120" w:lineRule="auto"/>
              <w:rPr>
                <w:b w:val="1"/>
                <w:sz w:val="20"/>
                <w:szCs w:val="20"/>
              </w:rPr>
            </w:pPr>
            <w:r w:rsidDel="00000000" w:rsidR="00000000" w:rsidRPr="00000000">
              <w:rPr>
                <w:b w:val="1"/>
                <w:sz w:val="20"/>
                <w:szCs w:val="20"/>
                <w:rtl w:val="0"/>
              </w:rPr>
              <w:t xml:space="preserve">PALABRAS CLAVE</w:t>
            </w:r>
          </w:p>
        </w:tc>
        <w:tc>
          <w:tcPr>
            <w:shd w:fill="edf2f8" w:val="clear"/>
            <w:vAlign w:val="center"/>
          </w:tcPr>
          <w:sdt>
            <w:sdtPr>
              <w:tag w:val="goog_rdk_8"/>
            </w:sdtPr>
            <w:sdtContent>
              <w:p w:rsidR="00000000" w:rsidDel="00000000" w:rsidP="00000000" w:rsidRDefault="00000000" w:rsidRPr="00000000" w14:paraId="00000011">
                <w:pPr>
                  <w:spacing w:after="120" w:lineRule="auto"/>
                  <w:jc w:val="both"/>
                  <w:rPr>
                    <w:sz w:val="20"/>
                    <w:szCs w:val="20"/>
                  </w:rPr>
                  <w:pPrChange w:author="SANDRA PATRICIA HOYOS SEPULVEDA" w:id="0" w:date="2022-06-04T20:08:37Z">
                    <w:pPr>
                      <w:spacing w:after="120" w:lineRule="auto"/>
                    </w:pPr>
                  </w:pPrChange>
                </w:pPr>
                <w:r w:rsidDel="00000000" w:rsidR="00000000" w:rsidRPr="00000000">
                  <w:rPr>
                    <w:sz w:val="20"/>
                    <w:szCs w:val="20"/>
                    <w:rtl w:val="0"/>
                  </w:rPr>
                  <w:t xml:space="preserve">B.P.E, B.P.M, calidad, droga blanca, farmacopea, gestión, magistrales, no estériles, preparaciones.</w:t>
                </w:r>
              </w:p>
            </w:sdtContent>
          </w:sdt>
        </w:tc>
      </w:tr>
    </w:tbl>
    <w:p w:rsidR="00000000" w:rsidDel="00000000" w:rsidP="00000000" w:rsidRDefault="00000000" w:rsidRPr="00000000" w14:paraId="00000012">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3">
            <w:pPr>
              <w:spacing w:after="120" w:lineRule="auto"/>
              <w:rPr>
                <w:b w:val="1"/>
                <w:sz w:val="20"/>
                <w:szCs w:val="20"/>
              </w:rPr>
            </w:pPr>
            <w:r w:rsidDel="00000000" w:rsidR="00000000" w:rsidRPr="00000000">
              <w:rPr>
                <w:b w:val="1"/>
                <w:sz w:val="20"/>
                <w:szCs w:val="20"/>
                <w:rtl w:val="0"/>
              </w:rPr>
              <w:t xml:space="preserve">ÁREA OCUPACIONAL</w:t>
            </w:r>
          </w:p>
        </w:tc>
        <w:tc>
          <w:tcPr>
            <w:shd w:fill="edf2f8" w:val="clear"/>
            <w:vAlign w:val="center"/>
          </w:tcPr>
          <w:p w:rsidR="00000000" w:rsidDel="00000000" w:rsidP="00000000" w:rsidRDefault="00000000" w:rsidRPr="00000000" w14:paraId="00000014">
            <w:pPr>
              <w:spacing w:after="120" w:lineRule="auto"/>
              <w:rPr>
                <w:sz w:val="20"/>
                <w:szCs w:val="20"/>
              </w:rPr>
            </w:pPr>
            <w:r w:rsidDel="00000000" w:rsidR="00000000" w:rsidRPr="00000000">
              <w:rPr>
                <w:sz w:val="20"/>
                <w:szCs w:val="20"/>
                <w:rtl w:val="0"/>
              </w:rPr>
              <w:t xml:space="preserve">SALUD</w:t>
            </w:r>
          </w:p>
        </w:tc>
      </w:tr>
      <w:tr>
        <w:trPr>
          <w:cantSplit w:val="0"/>
          <w:trHeight w:val="465" w:hRule="atLeast"/>
          <w:tblHeader w:val="0"/>
        </w:trPr>
        <w:tc>
          <w:tcPr>
            <w:shd w:fill="edf2f8" w:val="clear"/>
            <w:vAlign w:val="center"/>
          </w:tcPr>
          <w:p w:rsidR="00000000" w:rsidDel="00000000" w:rsidP="00000000" w:rsidRDefault="00000000" w:rsidRPr="00000000" w14:paraId="00000015">
            <w:pPr>
              <w:spacing w:after="120" w:lineRule="auto"/>
              <w:rPr>
                <w:b w:val="1"/>
                <w:sz w:val="20"/>
                <w:szCs w:val="20"/>
              </w:rPr>
            </w:pPr>
            <w:r w:rsidDel="00000000" w:rsidR="00000000" w:rsidRPr="00000000">
              <w:rPr>
                <w:b w:val="1"/>
                <w:sz w:val="20"/>
                <w:szCs w:val="20"/>
                <w:rtl w:val="0"/>
              </w:rPr>
              <w:t xml:space="preserve">IDIOMA</w:t>
            </w:r>
          </w:p>
        </w:tc>
        <w:tc>
          <w:tcPr>
            <w:shd w:fill="edf2f8" w:val="clear"/>
            <w:vAlign w:val="center"/>
          </w:tcPr>
          <w:p w:rsidR="00000000" w:rsidDel="00000000" w:rsidP="00000000" w:rsidRDefault="00000000" w:rsidRPr="00000000" w14:paraId="00000016">
            <w:pPr>
              <w:spacing w:after="120"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7">
      <w:pPr>
        <w:spacing w:after="120" w:lineRule="auto"/>
        <w:rPr>
          <w:sz w:val="20"/>
          <w:szCs w:val="20"/>
        </w:rPr>
      </w:pPr>
      <w:r w:rsidDel="00000000" w:rsidR="00000000" w:rsidRPr="00000000">
        <w:rPr>
          <w:rtl w:val="0"/>
        </w:rPr>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9">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A">
      <w:pP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B">
      <w:pPr>
        <w:spacing w:after="120" w:lineRule="auto"/>
        <w:jc w:val="both"/>
        <w:rPr>
          <w:b w:val="1"/>
          <w:sz w:val="20"/>
          <w:szCs w:val="20"/>
        </w:rPr>
      </w:pPr>
      <w:r w:rsidDel="00000000" w:rsidR="00000000" w:rsidRPr="00000000">
        <w:rPr>
          <w:b w:val="1"/>
          <w:sz w:val="20"/>
          <w:szCs w:val="20"/>
          <w:rtl w:val="0"/>
        </w:rPr>
        <w:t xml:space="preserve">1. Generalidades de las preparaciones magistrales no estériles</w:t>
      </w:r>
    </w:p>
    <w:p w:rsidR="00000000" w:rsidDel="00000000" w:rsidP="00000000" w:rsidRDefault="00000000" w:rsidRPr="00000000" w14:paraId="0000001C">
      <w:pPr>
        <w:spacing w:after="120" w:lineRule="auto"/>
        <w:jc w:val="both"/>
        <w:rPr>
          <w:sz w:val="20"/>
          <w:szCs w:val="20"/>
        </w:rPr>
      </w:pPr>
      <w:r w:rsidDel="00000000" w:rsidR="00000000" w:rsidRPr="00000000">
        <w:rPr>
          <w:sz w:val="20"/>
          <w:szCs w:val="20"/>
          <w:rtl w:val="0"/>
        </w:rPr>
        <w:t xml:space="preserve">1.1 Formas farmacéuticas de los preparados magistrales tópicos no estériles</w:t>
      </w:r>
    </w:p>
    <w:p w:rsidR="00000000" w:rsidDel="00000000" w:rsidP="00000000" w:rsidRDefault="00000000" w:rsidRPr="00000000" w14:paraId="0000001D">
      <w:pPr>
        <w:spacing w:after="120" w:lineRule="auto"/>
        <w:jc w:val="both"/>
        <w:rPr>
          <w:sz w:val="20"/>
          <w:szCs w:val="20"/>
        </w:rPr>
      </w:pPr>
      <w:r w:rsidDel="00000000" w:rsidR="00000000" w:rsidRPr="00000000">
        <w:rPr>
          <w:sz w:val="20"/>
          <w:szCs w:val="20"/>
          <w:rtl w:val="0"/>
        </w:rPr>
        <w:t xml:space="preserve">1.2 Unidades básicas de medidas</w:t>
      </w:r>
    </w:p>
    <w:p w:rsidR="00000000" w:rsidDel="00000000" w:rsidP="00000000" w:rsidRDefault="00000000" w:rsidRPr="00000000" w14:paraId="0000001E">
      <w:pPr>
        <w:spacing w:after="120" w:lineRule="auto"/>
        <w:jc w:val="both"/>
        <w:rPr>
          <w:sz w:val="20"/>
          <w:szCs w:val="20"/>
        </w:rPr>
      </w:pPr>
      <w:r w:rsidDel="00000000" w:rsidR="00000000" w:rsidRPr="00000000">
        <w:rPr>
          <w:sz w:val="20"/>
          <w:szCs w:val="20"/>
          <w:rtl w:val="0"/>
        </w:rPr>
        <w:t xml:space="preserve">1.3 Prescripción médica: concepto, interpretación</w:t>
      </w:r>
    </w:p>
    <w:p w:rsidR="00000000" w:rsidDel="00000000" w:rsidP="00000000" w:rsidRDefault="00000000" w:rsidRPr="00000000" w14:paraId="0000001F">
      <w:pPr>
        <w:spacing w:after="120" w:lineRule="auto"/>
        <w:jc w:val="both"/>
        <w:rPr>
          <w:sz w:val="20"/>
          <w:szCs w:val="20"/>
        </w:rPr>
      </w:pPr>
      <w:r w:rsidDel="00000000" w:rsidR="00000000" w:rsidRPr="00000000">
        <w:rPr>
          <w:sz w:val="20"/>
          <w:szCs w:val="20"/>
          <w:rtl w:val="0"/>
        </w:rPr>
        <w:t xml:space="preserve">1.4 Concentraciones</w:t>
      </w:r>
    </w:p>
    <w:p w:rsidR="00000000" w:rsidDel="00000000" w:rsidP="00000000" w:rsidRDefault="00000000" w:rsidRPr="00000000" w14:paraId="00000020">
      <w:pPr>
        <w:spacing w:after="120" w:lineRule="auto"/>
        <w:jc w:val="both"/>
        <w:rPr>
          <w:b w:val="1"/>
          <w:sz w:val="20"/>
          <w:szCs w:val="20"/>
        </w:rPr>
      </w:pPr>
      <w:r w:rsidDel="00000000" w:rsidR="00000000" w:rsidRPr="00000000">
        <w:rPr>
          <w:b w:val="1"/>
          <w:sz w:val="20"/>
          <w:szCs w:val="20"/>
          <w:rtl w:val="0"/>
        </w:rPr>
        <w:t xml:space="preserve">2. Buenas prácticas</w:t>
      </w:r>
    </w:p>
    <w:p w:rsidR="00000000" w:rsidDel="00000000" w:rsidP="00000000" w:rsidRDefault="00000000" w:rsidRPr="00000000" w14:paraId="00000021">
      <w:pPr>
        <w:spacing w:after="120" w:lineRule="auto"/>
        <w:jc w:val="both"/>
        <w:rPr>
          <w:b w:val="1"/>
          <w:sz w:val="20"/>
          <w:szCs w:val="20"/>
        </w:rPr>
      </w:pPr>
      <w:r w:rsidDel="00000000" w:rsidR="00000000" w:rsidRPr="00000000">
        <w:rPr>
          <w:b w:val="1"/>
          <w:sz w:val="20"/>
          <w:szCs w:val="20"/>
          <w:rtl w:val="0"/>
        </w:rPr>
        <w:t xml:space="preserve">3. Sistema de garantía de calidad</w:t>
      </w:r>
    </w:p>
    <w:p w:rsidR="00000000" w:rsidDel="00000000" w:rsidP="00000000" w:rsidRDefault="00000000" w:rsidRPr="00000000" w14:paraId="00000022">
      <w:pPr>
        <w:spacing w:after="120" w:lineRule="auto"/>
        <w:jc w:val="both"/>
        <w:rPr>
          <w:sz w:val="20"/>
          <w:szCs w:val="20"/>
        </w:rPr>
      </w:pPr>
      <w:r w:rsidDel="00000000" w:rsidR="00000000" w:rsidRPr="00000000">
        <w:rPr>
          <w:sz w:val="20"/>
          <w:szCs w:val="20"/>
          <w:rtl w:val="0"/>
        </w:rPr>
        <w:t xml:space="preserve">3.1 Requisitos del sistema de garantía de calidad </w:t>
      </w:r>
    </w:p>
    <w:p w:rsidR="00000000" w:rsidDel="00000000" w:rsidP="00000000" w:rsidRDefault="00000000" w:rsidRPr="00000000" w14:paraId="00000023">
      <w:pPr>
        <w:spacing w:after="120" w:lineRule="auto"/>
        <w:jc w:val="both"/>
        <w:rPr>
          <w:sz w:val="20"/>
          <w:szCs w:val="20"/>
        </w:rPr>
      </w:pPr>
      <w:r w:rsidDel="00000000" w:rsidR="00000000" w:rsidRPr="00000000">
        <w:rPr>
          <w:sz w:val="20"/>
          <w:szCs w:val="20"/>
          <w:rtl w:val="0"/>
        </w:rPr>
        <w:t xml:space="preserve">3.2 Etiquetado preparaciones magistrales</w:t>
      </w:r>
    </w:p>
    <w:p w:rsidR="00000000" w:rsidDel="00000000" w:rsidP="00000000" w:rsidRDefault="00000000" w:rsidRPr="00000000" w14:paraId="00000024">
      <w:pPr>
        <w:spacing w:after="120" w:lineRule="auto"/>
        <w:jc w:val="both"/>
        <w:rPr>
          <w:sz w:val="20"/>
          <w:szCs w:val="20"/>
        </w:rPr>
      </w:pPr>
      <w:r w:rsidDel="00000000" w:rsidR="00000000" w:rsidRPr="00000000">
        <w:rPr>
          <w:sz w:val="20"/>
          <w:szCs w:val="20"/>
          <w:rtl w:val="0"/>
        </w:rPr>
        <w:t xml:space="preserve">3.3 Fechas de vencimiento</w:t>
      </w:r>
    </w:p>
    <w:p w:rsidR="00000000" w:rsidDel="00000000" w:rsidP="00000000" w:rsidRDefault="00000000" w:rsidRPr="00000000" w14:paraId="00000025">
      <w:pPr>
        <w:spacing w:after="120" w:lineRule="auto"/>
        <w:jc w:val="both"/>
        <w:rPr>
          <w:sz w:val="20"/>
          <w:szCs w:val="20"/>
        </w:rPr>
      </w:pPr>
      <w:r w:rsidDel="00000000" w:rsidR="00000000" w:rsidRPr="00000000">
        <w:rPr>
          <w:sz w:val="20"/>
          <w:szCs w:val="20"/>
          <w:rtl w:val="0"/>
        </w:rPr>
        <w:t xml:space="preserve">3.4 Control de calidad de las preparaciones magistrales</w:t>
      </w:r>
    </w:p>
    <w:p w:rsidR="00000000" w:rsidDel="00000000" w:rsidP="00000000" w:rsidRDefault="00000000" w:rsidRPr="00000000" w14:paraId="00000026">
      <w:pPr>
        <w:spacing w:after="120" w:lineRule="auto"/>
        <w:jc w:val="both"/>
        <w:rPr>
          <w:sz w:val="20"/>
          <w:szCs w:val="20"/>
        </w:rPr>
      </w:pPr>
      <w:r w:rsidDel="00000000" w:rsidR="00000000" w:rsidRPr="00000000">
        <w:rPr>
          <w:sz w:val="20"/>
          <w:szCs w:val="20"/>
          <w:rtl w:val="0"/>
        </w:rPr>
        <w:t xml:space="preserve">3.5 Entes reguladores</w:t>
      </w:r>
    </w:p>
    <w:p w:rsidR="00000000" w:rsidDel="00000000" w:rsidP="00000000" w:rsidRDefault="00000000" w:rsidRPr="00000000" w14:paraId="00000027">
      <w:pPr>
        <w:spacing w:after="120" w:lineRule="auto"/>
        <w:jc w:val="both"/>
        <w:rPr>
          <w:b w:val="1"/>
          <w:sz w:val="20"/>
          <w:szCs w:val="20"/>
        </w:rPr>
      </w:pPr>
      <w:r w:rsidDel="00000000" w:rsidR="00000000" w:rsidRPr="00000000">
        <w:rPr>
          <w:b w:val="1"/>
          <w:sz w:val="20"/>
          <w:szCs w:val="20"/>
          <w:rtl w:val="0"/>
        </w:rPr>
        <w:t xml:space="preserve">4. Farmacopeas y referencias bibliográficas</w:t>
      </w:r>
    </w:p>
    <w:p w:rsidR="00000000" w:rsidDel="00000000" w:rsidP="00000000" w:rsidRDefault="00000000" w:rsidRPr="00000000" w14:paraId="00000028">
      <w:pPr>
        <w:spacing w:after="120" w:lineRule="auto"/>
        <w:rPr>
          <w:b w:val="1"/>
          <w:sz w:val="20"/>
          <w:szCs w:val="20"/>
        </w:rPr>
      </w:pPr>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A">
      <w:pPr>
        <w:spacing w:after="120" w:lineRule="auto"/>
        <w:rPr>
          <w:b w:val="1"/>
          <w:sz w:val="20"/>
          <w:szCs w:val="20"/>
        </w:rPr>
      </w:pPr>
      <w:r w:rsidDel="00000000" w:rsidR="00000000" w:rsidRPr="00000000">
        <w:rPr>
          <w:rtl w:val="0"/>
        </w:rPr>
      </w:r>
    </w:p>
    <w:p w:rsidR="00000000" w:rsidDel="00000000" w:rsidP="00000000" w:rsidRDefault="00000000" w:rsidRPr="00000000" w14:paraId="0000002B">
      <w:pPr>
        <w:spacing w:after="120" w:lineRule="auto"/>
        <w:rPr>
          <w:b w:val="1"/>
          <w:sz w:val="20"/>
          <w:szCs w:val="20"/>
        </w:rPr>
      </w:pPr>
      <w:r w:rsidDel="00000000" w:rsidR="00000000" w:rsidRPr="00000000">
        <w:rPr>
          <w:b w:val="1"/>
          <w:sz w:val="20"/>
          <w:szCs w:val="20"/>
          <w:rtl w:val="0"/>
        </w:rPr>
        <w:t xml:space="preserve">Introducción</w:t>
      </w:r>
      <w:sdt>
        <w:sdtPr>
          <w:tag w:val="goog_rdk_9"/>
        </w:sdtPr>
        <w:sdtContent>
          <w:commentRangeStart w:id="0"/>
        </w:sdtContent>
      </w:sdt>
      <w:r w:rsidDel="00000000" w:rsidR="00000000" w:rsidRPr="00000000">
        <w:rPr>
          <w:rtl w:val="0"/>
        </w:rPr>
      </w:r>
    </w:p>
    <w:p w:rsidR="00000000" w:rsidDel="00000000" w:rsidP="00000000" w:rsidRDefault="00000000" w:rsidRPr="00000000" w14:paraId="0000002C">
      <w:pPr>
        <w:spacing w:after="120" w:lineRule="auto"/>
        <w:jc w:val="both"/>
        <w:rPr>
          <w:sz w:val="20"/>
          <w:szCs w:val="20"/>
        </w:rPr>
      </w:pPr>
      <w:commentRangeEnd w:id="0"/>
      <w:r w:rsidDel="00000000" w:rsidR="00000000" w:rsidRPr="00000000">
        <w:commentReference w:id="0"/>
      </w:r>
      <w:r w:rsidDel="00000000" w:rsidR="00000000" w:rsidRPr="00000000">
        <w:rPr>
          <w:rtl w:val="0"/>
        </w:rPr>
      </w:r>
      <w:sdt>
        <w:sdtPr>
          <w:tag w:val="goog_rdk_10"/>
        </w:sdtPr>
        <w:sdtContent>
          <w:del w:author="SANDRA PATRICIA HOYOS SEPULVEDA" w:id="5" w:date="2022-06-04T20:10:49Z">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173990</wp:posOffset>
                  </wp:positionV>
                  <wp:extent cx="1892935" cy="1266825"/>
                  <wp:effectExtent b="0" l="0" r="0" t="0"/>
                  <wp:wrapSquare wrapText="bothSides" distB="0" distT="0" distL="114300" distR="114300"/>
                  <wp:docPr descr="Persona Sosteniendo Matraz De Laboratorio" id="1054" name="image16.jpg"/>
                  <a:graphic>
                    <a:graphicData uri="http://schemas.openxmlformats.org/drawingml/2006/picture">
                      <pic:pic>
                        <pic:nvPicPr>
                          <pic:cNvPr descr="Persona Sosteniendo Matraz De Laboratorio" id="0" name="image16.jpg"/>
                          <pic:cNvPicPr preferRelativeResize="0"/>
                        </pic:nvPicPr>
                        <pic:blipFill>
                          <a:blip r:embed="rId9"/>
                          <a:srcRect b="0" l="0" r="0" t="0"/>
                          <a:stretch>
                            <a:fillRect/>
                          </a:stretch>
                        </pic:blipFill>
                        <pic:spPr>
                          <a:xfrm>
                            <a:off x="0" y="0"/>
                            <a:ext cx="1892935" cy="1266825"/>
                          </a:xfrm>
                          <a:prstGeom prst="rect"/>
                          <a:ln/>
                        </pic:spPr>
                      </pic:pic>
                    </a:graphicData>
                  </a:graphic>
                </wp:anchor>
              </w:drawing>
            </w:r>
          </w:del>
        </w:sdtContent>
      </w:sdt>
      <w:sdt>
        <w:sdtPr>
          <w:tag w:val="goog_rdk_11"/>
        </w:sdtPr>
        <w:sdtContent>
          <w:ins w:author="SANDRA PATRICIA HOYOS SEPULVEDA" w:id="5" w:date="2022-06-04T20:10:49Z">
            <w:r w:rsidDel="00000000" w:rsidR="00000000" w:rsidRPr="00000000">
              <w:drawing>
                <wp:anchor allowOverlap="1" behindDoc="0" distB="0" distT="0" distL="114300" distR="114300" hidden="0" layoutInCell="1" locked="0" relativeHeight="0" simplePos="0">
                  <wp:simplePos x="0" y="0"/>
                  <wp:positionH relativeFrom="column">
                    <wp:posOffset>2218373</wp:posOffset>
                  </wp:positionH>
                  <wp:positionV relativeFrom="paragraph">
                    <wp:posOffset>133350</wp:posOffset>
                  </wp:positionV>
                  <wp:extent cx="1892935" cy="1266825"/>
                  <wp:effectExtent b="0" l="0" r="0" t="0"/>
                  <wp:wrapSquare wrapText="bothSides" distB="0" distT="0" distL="114300" distR="114300"/>
                  <wp:docPr descr="Persona Sosteniendo Matraz De Laboratorio" id="1055" name="image16.jpg"/>
                  <a:graphic>
                    <a:graphicData uri="http://schemas.openxmlformats.org/drawingml/2006/picture">
                      <pic:pic>
                        <pic:nvPicPr>
                          <pic:cNvPr descr="Persona Sosteniendo Matraz De Laboratorio" id="0" name="image16.jpg"/>
                          <pic:cNvPicPr preferRelativeResize="0"/>
                        </pic:nvPicPr>
                        <pic:blipFill>
                          <a:blip r:embed="rId9"/>
                          <a:srcRect b="0" l="0" r="0" t="0"/>
                          <a:stretch>
                            <a:fillRect/>
                          </a:stretch>
                        </pic:blipFill>
                        <pic:spPr>
                          <a:xfrm>
                            <a:off x="0" y="0"/>
                            <a:ext cx="1892935" cy="1266825"/>
                          </a:xfrm>
                          <a:prstGeom prst="rect"/>
                          <a:ln/>
                        </pic:spPr>
                      </pic:pic>
                    </a:graphicData>
                  </a:graphic>
                </wp:anchor>
              </w:drawing>
            </w:r>
          </w:ins>
        </w:sdtContent>
      </w:sdt>
    </w:p>
    <w:sdt>
      <w:sdtPr>
        <w:tag w:val="goog_rdk_14"/>
      </w:sdtPr>
      <w:sdtContent>
        <w:p w:rsidR="00000000" w:rsidDel="00000000" w:rsidP="00000000" w:rsidRDefault="00000000" w:rsidRPr="00000000" w14:paraId="0000002D">
          <w:pPr>
            <w:spacing w:after="120" w:lineRule="auto"/>
            <w:jc w:val="both"/>
            <w:rPr>
              <w:ins w:author="SANDRA PATRICIA HOYOS SEPULVEDA" w:id="6" w:date="2022-06-04T20:10:41Z"/>
              <w:sz w:val="20"/>
              <w:szCs w:val="20"/>
            </w:rPr>
          </w:pPr>
          <w:sdt>
            <w:sdtPr>
              <w:tag w:val="goog_rdk_13"/>
            </w:sdtPr>
            <w:sdtContent>
              <w:ins w:author="SANDRA PATRICIA HOYOS SEPULVEDA" w:id="6" w:date="2022-06-04T20:10:41Z">
                <w:r w:rsidDel="00000000" w:rsidR="00000000" w:rsidRPr="00000000">
                  <w:rPr>
                    <w:rtl w:val="0"/>
                  </w:rPr>
                </w:r>
              </w:ins>
            </w:sdtContent>
          </w:sdt>
        </w:p>
      </w:sdtContent>
    </w:sdt>
    <w:sdt>
      <w:sdtPr>
        <w:tag w:val="goog_rdk_16"/>
      </w:sdtPr>
      <w:sdtContent>
        <w:p w:rsidR="00000000" w:rsidDel="00000000" w:rsidP="00000000" w:rsidRDefault="00000000" w:rsidRPr="00000000" w14:paraId="0000002E">
          <w:pPr>
            <w:spacing w:after="120" w:lineRule="auto"/>
            <w:jc w:val="both"/>
            <w:rPr>
              <w:ins w:author="SANDRA PATRICIA HOYOS SEPULVEDA" w:id="6" w:date="2022-06-04T20:10:41Z"/>
              <w:sz w:val="20"/>
              <w:szCs w:val="20"/>
            </w:rPr>
          </w:pPr>
          <w:sdt>
            <w:sdtPr>
              <w:tag w:val="goog_rdk_15"/>
            </w:sdtPr>
            <w:sdtContent>
              <w:ins w:author="SANDRA PATRICIA HOYOS SEPULVEDA" w:id="6" w:date="2022-06-04T20:10:41Z">
                <w:r w:rsidDel="00000000" w:rsidR="00000000" w:rsidRPr="00000000">
                  <w:rPr>
                    <w:rtl w:val="0"/>
                  </w:rPr>
                </w:r>
              </w:ins>
            </w:sdtContent>
          </w:sdt>
        </w:p>
      </w:sdtContent>
    </w:sdt>
    <w:sdt>
      <w:sdtPr>
        <w:tag w:val="goog_rdk_18"/>
      </w:sdtPr>
      <w:sdtContent>
        <w:p w:rsidR="00000000" w:rsidDel="00000000" w:rsidP="00000000" w:rsidRDefault="00000000" w:rsidRPr="00000000" w14:paraId="0000002F">
          <w:pPr>
            <w:spacing w:after="120" w:lineRule="auto"/>
            <w:jc w:val="both"/>
            <w:rPr>
              <w:ins w:author="SANDRA PATRICIA HOYOS SEPULVEDA" w:id="6" w:date="2022-06-04T20:10:41Z"/>
              <w:sz w:val="20"/>
              <w:szCs w:val="20"/>
            </w:rPr>
          </w:pPr>
          <w:sdt>
            <w:sdtPr>
              <w:tag w:val="goog_rdk_17"/>
            </w:sdtPr>
            <w:sdtContent>
              <w:ins w:author="SANDRA PATRICIA HOYOS SEPULVEDA" w:id="6" w:date="2022-06-04T20:10:41Z">
                <w:r w:rsidDel="00000000" w:rsidR="00000000" w:rsidRPr="00000000">
                  <w:rPr>
                    <w:rtl w:val="0"/>
                  </w:rPr>
                </w:r>
              </w:ins>
            </w:sdtContent>
          </w:sdt>
        </w:p>
      </w:sdtContent>
    </w:sdt>
    <w:sdt>
      <w:sdtPr>
        <w:tag w:val="goog_rdk_20"/>
      </w:sdtPr>
      <w:sdtContent>
        <w:p w:rsidR="00000000" w:rsidDel="00000000" w:rsidP="00000000" w:rsidRDefault="00000000" w:rsidRPr="00000000" w14:paraId="00000030">
          <w:pPr>
            <w:spacing w:after="120" w:lineRule="auto"/>
            <w:jc w:val="both"/>
            <w:rPr>
              <w:ins w:author="SANDRA PATRICIA HOYOS SEPULVEDA" w:id="6" w:date="2022-06-04T20:10:41Z"/>
              <w:sz w:val="20"/>
              <w:szCs w:val="20"/>
            </w:rPr>
          </w:pPr>
          <w:sdt>
            <w:sdtPr>
              <w:tag w:val="goog_rdk_19"/>
            </w:sdtPr>
            <w:sdtContent>
              <w:ins w:author="SANDRA PATRICIA HOYOS SEPULVEDA" w:id="6" w:date="2022-06-04T20:10:41Z">
                <w:r w:rsidDel="00000000" w:rsidR="00000000" w:rsidRPr="00000000">
                  <w:rPr>
                    <w:rtl w:val="0"/>
                  </w:rPr>
                </w:r>
              </w:ins>
            </w:sdtContent>
          </w:sdt>
        </w:p>
      </w:sdtContent>
    </w:sdt>
    <w:sdt>
      <w:sdtPr>
        <w:tag w:val="goog_rdk_22"/>
      </w:sdtPr>
      <w:sdtContent>
        <w:p w:rsidR="00000000" w:rsidDel="00000000" w:rsidP="00000000" w:rsidRDefault="00000000" w:rsidRPr="00000000" w14:paraId="00000031">
          <w:pPr>
            <w:spacing w:after="120" w:lineRule="auto"/>
            <w:jc w:val="both"/>
            <w:rPr>
              <w:ins w:author="SANDRA PATRICIA HOYOS SEPULVEDA" w:id="6" w:date="2022-06-04T20:10:41Z"/>
              <w:sz w:val="20"/>
              <w:szCs w:val="20"/>
            </w:rPr>
          </w:pPr>
          <w:sdt>
            <w:sdtPr>
              <w:tag w:val="goog_rdk_21"/>
            </w:sdtPr>
            <w:sdtContent>
              <w:ins w:author="SANDRA PATRICIA HOYOS SEPULVEDA" w:id="6" w:date="2022-06-04T20:10:41Z">
                <w:r w:rsidDel="00000000" w:rsidR="00000000" w:rsidRPr="00000000">
                  <w:rPr>
                    <w:rtl w:val="0"/>
                  </w:rPr>
                </w:r>
              </w:ins>
            </w:sdtContent>
          </w:sdt>
        </w:p>
      </w:sdtContent>
    </w:sdt>
    <w:sdt>
      <w:sdtPr>
        <w:tag w:val="goog_rdk_24"/>
      </w:sdtPr>
      <w:sdtContent>
        <w:p w:rsidR="00000000" w:rsidDel="00000000" w:rsidP="00000000" w:rsidRDefault="00000000" w:rsidRPr="00000000" w14:paraId="00000032">
          <w:pPr>
            <w:spacing w:after="120" w:lineRule="auto"/>
            <w:jc w:val="both"/>
            <w:rPr>
              <w:ins w:author="SANDRA PATRICIA HOYOS SEPULVEDA" w:id="6" w:date="2022-06-04T20:10:41Z"/>
              <w:sz w:val="20"/>
              <w:szCs w:val="20"/>
            </w:rPr>
          </w:pPr>
          <w:sdt>
            <w:sdtPr>
              <w:tag w:val="goog_rdk_23"/>
            </w:sdtPr>
            <w:sdtContent>
              <w:ins w:author="SANDRA PATRICIA HOYOS SEPULVEDA" w:id="6" w:date="2022-06-04T20:10:41Z">
                <w:r w:rsidDel="00000000" w:rsidR="00000000" w:rsidRPr="00000000">
                  <w:rPr>
                    <w:rtl w:val="0"/>
                  </w:rPr>
                </w:r>
              </w:ins>
            </w:sdtContent>
          </w:sdt>
        </w:p>
      </w:sdtContent>
    </w:sdt>
    <w:sdt>
      <w:sdtPr>
        <w:tag w:val="goog_rdk_26"/>
      </w:sdtPr>
      <w:sdtContent>
        <w:p w:rsidR="00000000" w:rsidDel="00000000" w:rsidP="00000000" w:rsidRDefault="00000000" w:rsidRPr="00000000" w14:paraId="00000033">
          <w:pPr>
            <w:spacing w:after="120" w:lineRule="auto"/>
            <w:jc w:val="both"/>
            <w:rPr>
              <w:ins w:author="SANDRA PATRICIA HOYOS SEPULVEDA" w:id="6" w:date="2022-06-04T20:10:41Z"/>
              <w:sz w:val="20"/>
              <w:szCs w:val="20"/>
            </w:rPr>
          </w:pPr>
          <w:sdt>
            <w:sdtPr>
              <w:tag w:val="goog_rdk_25"/>
            </w:sdtPr>
            <w:sdtContent>
              <w:ins w:author="SANDRA PATRICIA HOYOS SEPULVEDA" w:id="6" w:date="2022-06-04T20:10:41Z">
                <w:r w:rsidDel="00000000" w:rsidR="00000000" w:rsidRPr="00000000">
                  <w:rPr>
                    <w:rtl w:val="0"/>
                  </w:rPr>
                </w:r>
              </w:ins>
            </w:sdtContent>
          </w:sdt>
        </w:p>
      </w:sdtContent>
    </w:sdt>
    <w:p w:rsidR="00000000" w:rsidDel="00000000" w:rsidP="00000000" w:rsidRDefault="00000000" w:rsidRPr="00000000" w14:paraId="00000034">
      <w:pPr>
        <w:spacing w:after="120" w:lineRule="auto"/>
        <w:jc w:val="both"/>
        <w:rPr>
          <w:sz w:val="20"/>
          <w:szCs w:val="20"/>
        </w:rPr>
      </w:pPr>
      <w:r w:rsidDel="00000000" w:rsidR="00000000" w:rsidRPr="00000000">
        <w:rPr>
          <w:sz w:val="20"/>
          <w:szCs w:val="20"/>
          <w:rtl w:val="0"/>
        </w:rPr>
        <w:t xml:space="preserve">De manera general, el proceso de las preparaciones magistrales inicia cuando el </w:t>
      </w:r>
      <w:sdt>
        <w:sdtPr>
          <w:tag w:val="goog_rdk_27"/>
        </w:sdtPr>
        <w:sdtContent>
          <w:ins w:author="SANDRA PATRICIA HOYOS SEPULVEDA" w:id="7" w:date="2022-06-04T20:10:57Z">
            <w:r w:rsidDel="00000000" w:rsidR="00000000" w:rsidRPr="00000000">
              <w:rPr>
                <w:sz w:val="20"/>
                <w:szCs w:val="20"/>
                <w:rtl w:val="0"/>
              </w:rPr>
              <w:t xml:space="preserve">médico</w:t>
            </w:r>
          </w:ins>
        </w:sdtContent>
      </w:sdt>
      <w:sdt>
        <w:sdtPr>
          <w:tag w:val="goog_rdk_28"/>
        </w:sdtPr>
        <w:sdtContent>
          <w:del w:author="SANDRA PATRICIA HOYOS SEPULVEDA" w:id="7" w:date="2022-06-04T20:10:57Z">
            <w:r w:rsidDel="00000000" w:rsidR="00000000" w:rsidRPr="00000000">
              <w:rPr>
                <w:sz w:val="20"/>
                <w:szCs w:val="20"/>
                <w:rtl w:val="0"/>
              </w:rPr>
              <w:delText xml:space="preserve">Médico(a),</w:delText>
            </w:r>
          </w:del>
        </w:sdtContent>
      </w:sdt>
      <w:r w:rsidDel="00000000" w:rsidR="00000000" w:rsidRPr="00000000">
        <w:rPr>
          <w:sz w:val="20"/>
          <w:szCs w:val="20"/>
          <w:rtl w:val="0"/>
        </w:rPr>
        <w:t xml:space="preserve"> una vez que </w:t>
      </w:r>
      <w:sdt>
        <w:sdtPr>
          <w:tag w:val="goog_rdk_29"/>
        </w:sdtPr>
        <w:sdtContent>
          <w:ins w:author="SANDRA PATRICIA HOYOS SEPULVEDA" w:id="8" w:date="2022-06-04T20:11:15Z">
            <w:r w:rsidDel="00000000" w:rsidR="00000000" w:rsidRPr="00000000">
              <w:rPr>
                <w:sz w:val="20"/>
                <w:szCs w:val="20"/>
                <w:rtl w:val="0"/>
              </w:rPr>
              <w:t xml:space="preserve">realiza</w:t>
            </w:r>
          </w:ins>
        </w:sdtContent>
      </w:sdt>
      <w:sdt>
        <w:sdtPr>
          <w:tag w:val="goog_rdk_30"/>
        </w:sdtPr>
        <w:sdtContent>
          <w:del w:author="SANDRA PATRICIA HOYOS SEPULVEDA" w:id="8" w:date="2022-06-04T20:11:15Z">
            <w:r w:rsidDel="00000000" w:rsidR="00000000" w:rsidRPr="00000000">
              <w:rPr>
                <w:sz w:val="20"/>
                <w:szCs w:val="20"/>
                <w:rtl w:val="0"/>
              </w:rPr>
              <w:delText xml:space="preserve">realice</w:delText>
            </w:r>
          </w:del>
        </w:sdtContent>
      </w:sdt>
      <w:r w:rsidDel="00000000" w:rsidR="00000000" w:rsidRPr="00000000">
        <w:rPr>
          <w:sz w:val="20"/>
          <w:szCs w:val="20"/>
          <w:rtl w:val="0"/>
        </w:rPr>
        <w:t xml:space="preserve"> el diagnóstico respectivo, realiza la prescripción de la fórmula magistral, que luego se prepara y dispensa por el personal farmacéutico. Se define la fórmula magistral como el medicamento orientado a un paciente de manera individual, cuya preparación se lleva a cabo por un farmacéutico, o dicho proceso está bajo su responsabilidad y dirección, cumpliendo de manera exacta con la información de la prescripción facultativa donde se detallan principios activos y excipientes. Todo este proceso se debe seguir en </w:t>
      </w:r>
      <w:sdt>
        <w:sdtPr>
          <w:tag w:val="goog_rdk_31"/>
        </w:sdtPr>
        <w:sdtContent>
          <w:ins w:author="SANDRA PATRICIA HOYOS SEPULVEDA" w:id="9" w:date="2022-06-04T20:11:37Z">
            <w:r w:rsidDel="00000000" w:rsidR="00000000" w:rsidRPr="00000000">
              <w:rPr>
                <w:sz w:val="20"/>
                <w:szCs w:val="20"/>
                <w:rtl w:val="0"/>
              </w:rPr>
              <w:t xml:space="preserve">las Buenas</w:t>
            </w:r>
          </w:ins>
        </w:sdtContent>
      </w:sdt>
      <w:sdt>
        <w:sdtPr>
          <w:tag w:val="goog_rdk_32"/>
        </w:sdtPr>
        <w:sdtContent>
          <w:del w:author="SANDRA PATRICIA HOYOS SEPULVEDA" w:id="9" w:date="2022-06-04T20:11:37Z">
            <w:r w:rsidDel="00000000" w:rsidR="00000000" w:rsidRPr="00000000">
              <w:rPr>
                <w:sz w:val="20"/>
                <w:szCs w:val="20"/>
                <w:rtl w:val="0"/>
              </w:rPr>
              <w:delText xml:space="preserve">las de Buenas</w:delText>
            </w:r>
          </w:del>
        </w:sdtContent>
      </w:sdt>
      <w:r w:rsidDel="00000000" w:rsidR="00000000" w:rsidRPr="00000000">
        <w:rPr>
          <w:sz w:val="20"/>
          <w:szCs w:val="20"/>
          <w:rtl w:val="0"/>
        </w:rPr>
        <w:t xml:space="preserve"> Prácticas de Elaboración (B.P.E.) controles de calidad y la dispensación en el establecimiento o servicio farmacéutico.</w:t>
      </w:r>
    </w:p>
    <w:p w:rsidR="00000000" w:rsidDel="00000000" w:rsidP="00000000" w:rsidRDefault="00000000" w:rsidRPr="00000000" w14:paraId="00000035">
      <w:pPr>
        <w:spacing w:after="120" w:lineRule="auto"/>
        <w:jc w:val="both"/>
        <w:rPr>
          <w:sz w:val="20"/>
          <w:szCs w:val="20"/>
        </w:rPr>
      </w:pPr>
      <w:r w:rsidDel="00000000" w:rsidR="00000000" w:rsidRPr="00000000">
        <w:rPr>
          <w:sz w:val="20"/>
          <w:szCs w:val="20"/>
          <w:rtl w:val="0"/>
        </w:rPr>
        <w:t xml:space="preserve">Según lo expresado anteriormente, se deben tener muy presente las siguientes consideraciones: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3"/>
        </w:sdtPr>
        <w:sdtContent>
          <w:commentRangeStart w:id="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preparaciones magistrales no se deben preparar a gran escala.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exigencias con respecto a parámetros de calidad, seguridad y eficacia son las mismas que deben cumplir los laboratorios fabricantes.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spacing w:after="120" w:lineRule="auto"/>
        <w:jc w:val="both"/>
        <w:rPr>
          <w:sz w:val="20"/>
          <w:szCs w:val="20"/>
        </w:rPr>
      </w:pPr>
      <w:r w:rsidDel="00000000" w:rsidR="00000000" w:rsidRPr="00000000">
        <w:rPr>
          <w:sz w:val="20"/>
          <w:szCs w:val="20"/>
          <w:rtl w:val="0"/>
        </w:rPr>
        <w:t xml:space="preserve">Las fórmulas magistrales son unos de los testimonios más importantes de los orígenes de la profesión farmacéutica, </w:t>
      </w:r>
      <w:sdt>
        <w:sdtPr>
          <w:tag w:val="goog_rdk_34"/>
        </w:sdtPr>
        <w:sdtContent>
          <w:ins w:author="SANDRA PATRICIA HOYOS SEPULVEDA" w:id="10" w:date="2022-06-04T20:11:55Z">
            <w:r w:rsidDel="00000000" w:rsidR="00000000" w:rsidRPr="00000000">
              <w:rPr>
                <w:sz w:val="20"/>
                <w:szCs w:val="20"/>
                <w:rtl w:val="0"/>
              </w:rPr>
              <w:t xml:space="preserve">representan</w:t>
            </w:r>
          </w:ins>
        </w:sdtContent>
      </w:sdt>
      <w:sdt>
        <w:sdtPr>
          <w:tag w:val="goog_rdk_35"/>
        </w:sdtPr>
        <w:sdtContent>
          <w:del w:author="SANDRA PATRICIA HOYOS SEPULVEDA" w:id="10" w:date="2022-06-04T20:11:55Z">
            <w:r w:rsidDel="00000000" w:rsidR="00000000" w:rsidRPr="00000000">
              <w:rPr>
                <w:sz w:val="20"/>
                <w:szCs w:val="20"/>
                <w:rtl w:val="0"/>
              </w:rPr>
              <w:delText xml:space="preserve">representa</w:delText>
            </w:r>
          </w:del>
        </w:sdtContent>
      </w:sdt>
      <w:r w:rsidDel="00000000" w:rsidR="00000000" w:rsidRPr="00000000">
        <w:rPr>
          <w:sz w:val="20"/>
          <w:szCs w:val="20"/>
          <w:rtl w:val="0"/>
        </w:rPr>
        <w:t xml:space="preserve"> la base fundamental de este profesional. A pesar del dominio de los laboratorios farmacéuticos a nivel nacional y global, esta práctica de la formulación magistral continúa siendo muy importante para el tratamiento de patologías en casos muy puntuales.</w:t>
      </w:r>
    </w:p>
    <w:p w:rsidR="00000000" w:rsidDel="00000000" w:rsidP="00000000" w:rsidRDefault="00000000" w:rsidRPr="00000000" w14:paraId="00000039">
      <w:pPr>
        <w:spacing w:after="120" w:lineRule="auto"/>
        <w:rPr>
          <w:b w:val="1"/>
          <w:sz w:val="20"/>
          <w:szCs w:val="20"/>
        </w:rPr>
      </w:pPr>
      <w:r w:rsidDel="00000000" w:rsidR="00000000" w:rsidRPr="00000000">
        <w:rPr>
          <w:rtl w:val="0"/>
        </w:rPr>
      </w:r>
    </w:p>
    <w:p w:rsidR="00000000" w:rsidDel="00000000" w:rsidP="00000000" w:rsidRDefault="00000000" w:rsidRPr="00000000" w14:paraId="0000003A">
      <w:pPr>
        <w:spacing w:after="120" w:lineRule="auto"/>
        <w:rPr>
          <w:b w:val="1"/>
          <w:sz w:val="20"/>
          <w:szCs w:val="20"/>
        </w:rPr>
      </w:pPr>
      <w:r w:rsidDel="00000000" w:rsidR="00000000" w:rsidRPr="00000000">
        <w:rPr>
          <w:b w:val="1"/>
          <w:sz w:val="20"/>
          <w:szCs w:val="20"/>
          <w:rtl w:val="0"/>
        </w:rPr>
        <w:t xml:space="preserve">1. Generalidades de las preparaciones magistrales no estériles</w:t>
      </w:r>
    </w:p>
    <w:p w:rsidR="00000000" w:rsidDel="00000000" w:rsidP="00000000" w:rsidRDefault="00000000" w:rsidRPr="00000000" w14:paraId="0000003B">
      <w:pPr>
        <w:spacing w:after="120" w:lineRule="auto"/>
        <w:jc w:val="both"/>
        <w:rPr>
          <w:sz w:val="20"/>
          <w:szCs w:val="20"/>
        </w:rPr>
      </w:pPr>
      <w:r w:rsidDel="00000000" w:rsidR="00000000" w:rsidRPr="00000000">
        <w:rPr>
          <w:sz w:val="20"/>
          <w:szCs w:val="20"/>
          <w:rtl w:val="0"/>
        </w:rPr>
        <w:t xml:space="preserve">Antes de iniciar con el desarrollo del tema, es importante conocer un poco de la historia de las preparaciones magistrales y cómo se ha avanzado hasta el día de hoy. </w:t>
      </w:r>
    </w:p>
    <w:p w:rsidR="00000000" w:rsidDel="00000000" w:rsidP="00000000" w:rsidRDefault="00000000" w:rsidRPr="00000000" w14:paraId="0000003C">
      <w:pPr>
        <w:spacing w:after="120" w:lineRule="auto"/>
        <w:jc w:val="both"/>
        <w:rPr>
          <w:sz w:val="20"/>
          <w:szCs w:val="20"/>
        </w:rPr>
      </w:pPr>
      <w:r w:rsidDel="00000000" w:rsidR="00000000" w:rsidRPr="00000000">
        <w:rPr>
          <w:rtl w:val="0"/>
        </w:rPr>
      </w:r>
    </w:p>
    <w:p w:rsidR="00000000" w:rsidDel="00000000" w:rsidP="00000000" w:rsidRDefault="00000000" w:rsidRPr="00000000" w14:paraId="0000003D">
      <w:pPr>
        <w:spacing w:after="120" w:lineRule="auto"/>
        <w:jc w:val="center"/>
        <w:rPr>
          <w:sz w:val="20"/>
          <w:szCs w:val="20"/>
        </w:rPr>
      </w:pPr>
      <w:sdt>
        <w:sdtPr>
          <w:tag w:val="goog_rdk_36"/>
        </w:sdtPr>
        <w:sdtContent>
          <w:commentRangeStart w:id="2"/>
        </w:sdtContent>
      </w:sdt>
      <w:r w:rsidDel="00000000" w:rsidR="00000000" w:rsidRPr="00000000">
        <w:rPr>
          <w:sz w:val="20"/>
          <w:szCs w:val="20"/>
        </w:rPr>
        <w:drawing>
          <wp:inline distB="0" distT="0" distL="0" distR="0">
            <wp:extent cx="5500956" cy="927873"/>
            <wp:effectExtent b="0" l="0" r="0" t="0"/>
            <wp:docPr descr="Interfaz de usuario gráfica, Aplicación&#10;&#10;Descripción generada automáticamente" id="1059" name="image22.png"/>
            <a:graphic>
              <a:graphicData uri="http://schemas.openxmlformats.org/drawingml/2006/picture">
                <pic:pic>
                  <pic:nvPicPr>
                    <pic:cNvPr descr="Interfaz de usuario gráfica, Aplicación&#10;&#10;Descripción generada automáticamente" id="0" name="image22.png"/>
                    <pic:cNvPicPr preferRelativeResize="0"/>
                  </pic:nvPicPr>
                  <pic:blipFill>
                    <a:blip r:embed="rId10"/>
                    <a:srcRect b="0" l="0" r="0" t="0"/>
                    <a:stretch>
                      <a:fillRect/>
                    </a:stretch>
                  </pic:blipFill>
                  <pic:spPr>
                    <a:xfrm>
                      <a:off x="0" y="0"/>
                      <a:ext cx="5500956" cy="927873"/>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spacing w:after="120" w:lineRule="auto"/>
        <w:jc w:val="center"/>
        <w:rPr>
          <w:sz w:val="20"/>
          <w:szCs w:val="20"/>
        </w:rPr>
      </w:pPr>
      <w:r w:rsidDel="00000000" w:rsidR="00000000" w:rsidRPr="00000000">
        <w:rPr>
          <w:rtl w:val="0"/>
        </w:rPr>
      </w:r>
    </w:p>
    <w:p w:rsidR="00000000" w:rsidDel="00000000" w:rsidP="00000000" w:rsidRDefault="00000000" w:rsidRPr="00000000" w14:paraId="0000003F">
      <w:pPr>
        <w:spacing w:after="120" w:lineRule="auto"/>
        <w:jc w:val="both"/>
        <w:rPr>
          <w:sz w:val="20"/>
          <w:szCs w:val="20"/>
        </w:rPr>
      </w:pPr>
      <w:r w:rsidDel="00000000" w:rsidR="00000000" w:rsidRPr="00000000">
        <w:rPr>
          <w:sz w:val="20"/>
          <w:szCs w:val="20"/>
          <w:rtl w:val="0"/>
        </w:rPr>
        <w:t xml:space="preserve">Tanto los métodos como la infraestructura han tenido cambios significativos, en las siguientes figuras se indica de manera general dicha evolución hacia el perfeccionamiento de los procesos y los controles que se deben realizar:</w:t>
      </w:r>
    </w:p>
    <w:p w:rsidR="00000000" w:rsidDel="00000000" w:rsidP="00000000" w:rsidRDefault="00000000" w:rsidRPr="00000000" w14:paraId="00000040">
      <w:pPr>
        <w:spacing w:after="120" w:lineRule="auto"/>
        <w:jc w:val="both"/>
        <w:rPr>
          <w:sz w:val="20"/>
          <w:szCs w:val="20"/>
        </w:rPr>
      </w:pPr>
      <w:r w:rsidDel="00000000" w:rsidR="00000000" w:rsidRPr="00000000">
        <w:rPr>
          <w:rtl w:val="0"/>
        </w:rPr>
      </w:r>
    </w:p>
    <w:p w:rsidR="00000000" w:rsidDel="00000000" w:rsidP="00000000" w:rsidRDefault="00000000" w:rsidRPr="00000000" w14:paraId="00000041">
      <w:pPr>
        <w:spacing w:after="120" w:lineRule="auto"/>
        <w:jc w:val="center"/>
        <w:rPr>
          <w:sz w:val="20"/>
          <w:szCs w:val="20"/>
        </w:rPr>
      </w:pPr>
      <w:sdt>
        <w:sdtPr>
          <w:tag w:val="goog_rdk_37"/>
        </w:sdtPr>
        <w:sdtContent>
          <w:commentRangeStart w:id="3"/>
        </w:sdtContent>
      </w:sdt>
      <w:r w:rsidDel="00000000" w:rsidR="00000000" w:rsidRPr="00000000">
        <w:rPr>
          <w:sz w:val="20"/>
          <w:szCs w:val="20"/>
        </w:rPr>
        <w:drawing>
          <wp:inline distB="0" distT="0" distL="0" distR="0">
            <wp:extent cx="2026494" cy="1348886"/>
            <wp:effectExtent b="0" l="0" r="0" t="0"/>
            <wp:docPr descr="Frascos, Hierbas, Estantes, Tienda, Medicina China" id="1058" name="image19.jpg"/>
            <a:graphic>
              <a:graphicData uri="http://schemas.openxmlformats.org/drawingml/2006/picture">
                <pic:pic>
                  <pic:nvPicPr>
                    <pic:cNvPr descr="Frascos, Hierbas, Estantes, Tienda, Medicina China" id="0" name="image19.jpg"/>
                    <pic:cNvPicPr preferRelativeResize="0"/>
                  </pic:nvPicPr>
                  <pic:blipFill>
                    <a:blip r:embed="rId11"/>
                    <a:srcRect b="0" l="0" r="0" t="0"/>
                    <a:stretch>
                      <a:fillRect/>
                    </a:stretch>
                  </pic:blipFill>
                  <pic:spPr>
                    <a:xfrm>
                      <a:off x="0" y="0"/>
                      <a:ext cx="2026494" cy="1348886"/>
                    </a:xfrm>
                    <a:prstGeom prst="rect"/>
                    <a:ln/>
                  </pic:spPr>
                </pic:pic>
              </a:graphicData>
            </a:graphic>
          </wp:inline>
        </w:drawing>
      </w:r>
      <w:commentRangeEnd w:id="3"/>
      <w:r w:rsidDel="00000000" w:rsidR="00000000" w:rsidRPr="00000000">
        <w:commentReference w:id="3"/>
      </w:r>
      <w:r w:rsidDel="00000000" w:rsidR="00000000" w:rsidRPr="00000000">
        <w:rPr>
          <w:sz w:val="20"/>
          <w:szCs w:val="20"/>
          <w:rtl w:val="0"/>
        </w:rPr>
        <w:t xml:space="preserve"> </w:t>
      </w:r>
      <w:sdt>
        <w:sdtPr>
          <w:tag w:val="goog_rdk_38"/>
        </w:sdtPr>
        <w:sdtContent>
          <w:commentRangeStart w:id="4"/>
        </w:sdtContent>
      </w:sdt>
      <w:r w:rsidDel="00000000" w:rsidR="00000000" w:rsidRPr="00000000">
        <w:rPr>
          <w:sz w:val="20"/>
          <w:szCs w:val="20"/>
        </w:rPr>
        <w:drawing>
          <wp:inline distB="0" distT="0" distL="0" distR="0">
            <wp:extent cx="2028681" cy="1352454"/>
            <wp:effectExtent b="0" l="0" r="0" t="0"/>
            <wp:docPr descr="Químico, Laboratorio, Análisis, Química, Investigar" id="1061" name="image20.jpg"/>
            <a:graphic>
              <a:graphicData uri="http://schemas.openxmlformats.org/drawingml/2006/picture">
                <pic:pic>
                  <pic:nvPicPr>
                    <pic:cNvPr descr="Químico, Laboratorio, Análisis, Química, Investigar" id="0" name="image20.jpg"/>
                    <pic:cNvPicPr preferRelativeResize="0"/>
                  </pic:nvPicPr>
                  <pic:blipFill>
                    <a:blip r:embed="rId12"/>
                    <a:srcRect b="0" l="0" r="0" t="0"/>
                    <a:stretch>
                      <a:fillRect/>
                    </a:stretch>
                  </pic:blipFill>
                  <pic:spPr>
                    <a:xfrm>
                      <a:off x="0" y="0"/>
                      <a:ext cx="2028681" cy="1352454"/>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2">
      <w:pPr>
        <w:spacing w:after="120" w:lineRule="auto"/>
        <w:jc w:val="both"/>
        <w:rPr>
          <w:sz w:val="20"/>
          <w:szCs w:val="20"/>
        </w:rPr>
      </w:pPr>
      <w:r w:rsidDel="00000000" w:rsidR="00000000" w:rsidRPr="00000000">
        <w:rPr>
          <w:rtl w:val="0"/>
        </w:rPr>
      </w:r>
    </w:p>
    <w:p w:rsidR="00000000" w:rsidDel="00000000" w:rsidP="00000000" w:rsidRDefault="00000000" w:rsidRPr="00000000" w14:paraId="00000043">
      <w:pPr>
        <w:spacing w:after="120" w:lineRule="auto"/>
        <w:jc w:val="both"/>
        <w:rPr>
          <w:sz w:val="20"/>
          <w:szCs w:val="20"/>
        </w:rPr>
      </w:pPr>
      <w:r w:rsidDel="00000000" w:rsidR="00000000" w:rsidRPr="00000000">
        <w:rPr>
          <w:rtl w:val="0"/>
        </w:rPr>
      </w:r>
    </w:p>
    <w:p w:rsidR="00000000" w:rsidDel="00000000" w:rsidP="00000000" w:rsidRDefault="00000000" w:rsidRPr="00000000" w14:paraId="00000044">
      <w:pPr>
        <w:spacing w:after="120" w:lineRule="auto"/>
        <w:jc w:val="both"/>
        <w:rPr>
          <w:sz w:val="20"/>
          <w:szCs w:val="20"/>
        </w:rPr>
      </w:pPr>
      <w:r w:rsidDel="00000000" w:rsidR="00000000" w:rsidRPr="00000000">
        <w:rPr>
          <w:sz w:val="20"/>
          <w:szCs w:val="20"/>
          <w:rtl w:val="0"/>
        </w:rPr>
        <w:t xml:space="preserve">En los establecimientos y servicios farmacéuticos, existen los procesos generales y los procesos especiales, donde están ubicadas las preparaciones magistrales, como se muestra a continuación:</w:t>
      </w:r>
    </w:p>
    <w:p w:rsidR="00000000" w:rsidDel="00000000" w:rsidP="00000000" w:rsidRDefault="00000000" w:rsidRPr="00000000" w14:paraId="00000045">
      <w:pPr>
        <w:spacing w:after="120" w:lineRule="auto"/>
        <w:jc w:val="center"/>
        <w:rPr>
          <w:sz w:val="20"/>
          <w:szCs w:val="20"/>
        </w:rPr>
      </w:pPr>
      <w:sdt>
        <w:sdtPr>
          <w:tag w:val="goog_rdk_39"/>
        </w:sdtPr>
        <w:sdtContent>
          <w:commentRangeStart w:id="5"/>
        </w:sdtContent>
      </w:sdt>
      <w:r w:rsidDel="00000000" w:rsidR="00000000" w:rsidRPr="00000000">
        <w:rPr>
          <w:sz w:val="20"/>
          <w:szCs w:val="20"/>
        </w:rPr>
        <w:drawing>
          <wp:inline distB="0" distT="0" distL="0" distR="0">
            <wp:extent cx="5365089" cy="931219"/>
            <wp:effectExtent b="0" l="0" r="0" t="0"/>
            <wp:docPr descr="Interfaz de usuario gráfica, Aplicación&#10;&#10;Descripción generada automáticamente con confianza media" id="1060" name="image21.png"/>
            <a:graphic>
              <a:graphicData uri="http://schemas.openxmlformats.org/drawingml/2006/picture">
                <pic:pic>
                  <pic:nvPicPr>
                    <pic:cNvPr descr="Interfaz de usuario gráfica, Aplicación&#10;&#10;Descripción generada automáticamente con confianza media" id="0" name="image21.png"/>
                    <pic:cNvPicPr preferRelativeResize="0"/>
                  </pic:nvPicPr>
                  <pic:blipFill>
                    <a:blip r:embed="rId13"/>
                    <a:srcRect b="0" l="0" r="0" t="0"/>
                    <a:stretch>
                      <a:fillRect/>
                    </a:stretch>
                  </pic:blipFill>
                  <pic:spPr>
                    <a:xfrm>
                      <a:off x="0" y="0"/>
                      <a:ext cx="5365089" cy="931219"/>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6">
      <w:pPr>
        <w:spacing w:after="120" w:lineRule="auto"/>
        <w:jc w:val="both"/>
        <w:rPr>
          <w:sz w:val="20"/>
          <w:szCs w:val="20"/>
        </w:rPr>
      </w:pPr>
      <w:sdt>
        <w:sdtPr>
          <w:tag w:val="goog_rdk_40"/>
        </w:sdtPr>
        <w:sdtContent>
          <w:commentRangeStart w:id="6"/>
        </w:sdtContent>
      </w:sdt>
      <w:r w:rsidDel="00000000" w:rsidR="00000000" w:rsidRPr="00000000">
        <w:rPr>
          <w:rtl w:val="0"/>
        </w:rPr>
      </w:r>
    </w:p>
    <w:sdt>
      <w:sdtPr>
        <w:tag w:val="goog_rdk_43"/>
      </w:sdtPr>
      <w:sdtContent>
        <w:p w:rsidR="00000000" w:rsidDel="00000000" w:rsidP="00000000" w:rsidRDefault="00000000" w:rsidRPr="00000000" w14:paraId="00000047">
          <w:pPr>
            <w:spacing w:after="120" w:lineRule="auto"/>
            <w:jc w:val="both"/>
            <w:rPr>
              <w:ins w:author="SANDRA PATRICIA HOYOS SEPULVEDA" w:id="11" w:date="2022-06-04T20:12:01Z"/>
              <w:sz w:val="20"/>
              <w:szCs w:val="20"/>
            </w:rPr>
          </w:pPr>
          <w:sdt>
            <w:sdtPr>
              <w:tag w:val="goog_rdk_42"/>
            </w:sdtPr>
            <w:sdtContent>
              <w:ins w:author="SANDRA PATRICIA HOYOS SEPULVEDA" w:id="11" w:date="2022-06-04T20:12:01Z">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2609850</wp:posOffset>
                      </wp:positionH>
                      <wp:positionV relativeFrom="paragraph">
                        <wp:posOffset>28575</wp:posOffset>
                      </wp:positionV>
                      <wp:extent cx="914400" cy="1371600"/>
                      <wp:effectExtent b="0" l="0" r="0" t="0"/>
                      <wp:wrapSquare wrapText="bothSides" distB="0" distT="0" distL="114300" distR="114300"/>
                      <wp:docPr descr="Fotos de stock gratuitas de adentro, biología, bioquímica" id="1041" name="image6.jpg"/>
                      <a:graphic>
                        <a:graphicData uri="http://schemas.openxmlformats.org/drawingml/2006/picture">
                          <pic:pic>
                            <pic:nvPicPr>
                              <pic:cNvPr descr="Fotos de stock gratuitas de adentro, biología, bioquímica" id="0" name="image6.jpg"/>
                              <pic:cNvPicPr preferRelativeResize="0"/>
                            </pic:nvPicPr>
                            <pic:blipFill>
                              <a:blip r:embed="rId14"/>
                              <a:srcRect b="0" l="0" r="0" t="0"/>
                              <a:stretch>
                                <a:fillRect/>
                              </a:stretch>
                            </pic:blipFill>
                            <pic:spPr>
                              <a:xfrm>
                                <a:off x="0" y="0"/>
                                <a:ext cx="914400" cy="1371600"/>
                              </a:xfrm>
                              <a:prstGeom prst="rect"/>
                              <a:ln/>
                            </pic:spPr>
                          </pic:pic>
                        </a:graphicData>
                      </a:graphic>
                    </wp:anchor>
                  </w:drawing>
                </w:r>
              </w:ins>
            </w:sdtContent>
          </w:sdt>
        </w:p>
      </w:sdtContent>
    </w:sdt>
    <w:sdt>
      <w:sdtPr>
        <w:tag w:val="goog_rdk_45"/>
      </w:sdtPr>
      <w:sdtContent>
        <w:p w:rsidR="00000000" w:rsidDel="00000000" w:rsidP="00000000" w:rsidRDefault="00000000" w:rsidRPr="00000000" w14:paraId="00000048">
          <w:pPr>
            <w:spacing w:after="120" w:lineRule="auto"/>
            <w:jc w:val="both"/>
            <w:rPr>
              <w:ins w:author="SANDRA PATRICIA HOYOS SEPULVEDA" w:id="11" w:date="2022-06-04T20:12:01Z"/>
              <w:sz w:val="20"/>
              <w:szCs w:val="20"/>
            </w:rPr>
          </w:pPr>
          <w:sdt>
            <w:sdtPr>
              <w:tag w:val="goog_rdk_44"/>
            </w:sdtPr>
            <w:sdtContent>
              <w:ins w:author="SANDRA PATRICIA HOYOS SEPULVEDA" w:id="11" w:date="2022-06-04T20:12:01Z">
                <w:r w:rsidDel="00000000" w:rsidR="00000000" w:rsidRPr="00000000">
                  <w:rPr>
                    <w:rtl w:val="0"/>
                  </w:rPr>
                </w:r>
              </w:ins>
            </w:sdtContent>
          </w:sdt>
        </w:p>
      </w:sdtContent>
    </w:sdt>
    <w:sdt>
      <w:sdtPr>
        <w:tag w:val="goog_rdk_47"/>
      </w:sdtPr>
      <w:sdtContent>
        <w:p w:rsidR="00000000" w:rsidDel="00000000" w:rsidP="00000000" w:rsidRDefault="00000000" w:rsidRPr="00000000" w14:paraId="00000049">
          <w:pPr>
            <w:spacing w:after="120" w:lineRule="auto"/>
            <w:jc w:val="both"/>
            <w:rPr>
              <w:ins w:author="SANDRA PATRICIA HOYOS SEPULVEDA" w:id="11" w:date="2022-06-04T20:12:01Z"/>
              <w:sz w:val="20"/>
              <w:szCs w:val="20"/>
            </w:rPr>
          </w:pPr>
          <w:sdt>
            <w:sdtPr>
              <w:tag w:val="goog_rdk_46"/>
            </w:sdtPr>
            <w:sdtContent>
              <w:ins w:author="SANDRA PATRICIA HOYOS SEPULVEDA" w:id="11" w:date="2022-06-04T20:12:01Z">
                <w:r w:rsidDel="00000000" w:rsidR="00000000" w:rsidRPr="00000000">
                  <w:rPr>
                    <w:rtl w:val="0"/>
                  </w:rPr>
                </w:r>
              </w:ins>
            </w:sdtContent>
          </w:sdt>
        </w:p>
      </w:sdtContent>
    </w:sdt>
    <w:sdt>
      <w:sdtPr>
        <w:tag w:val="goog_rdk_49"/>
      </w:sdtPr>
      <w:sdtContent>
        <w:p w:rsidR="00000000" w:rsidDel="00000000" w:rsidP="00000000" w:rsidRDefault="00000000" w:rsidRPr="00000000" w14:paraId="0000004A">
          <w:pPr>
            <w:spacing w:after="120" w:lineRule="auto"/>
            <w:jc w:val="both"/>
            <w:rPr>
              <w:ins w:author="SANDRA PATRICIA HOYOS SEPULVEDA" w:id="11" w:date="2022-06-04T20:12:01Z"/>
              <w:sz w:val="20"/>
              <w:szCs w:val="20"/>
            </w:rPr>
          </w:pPr>
          <w:sdt>
            <w:sdtPr>
              <w:tag w:val="goog_rdk_48"/>
            </w:sdtPr>
            <w:sdtContent>
              <w:ins w:author="SANDRA PATRICIA HOYOS SEPULVEDA" w:id="11" w:date="2022-06-04T20:12:01Z">
                <w:r w:rsidDel="00000000" w:rsidR="00000000" w:rsidRPr="00000000">
                  <w:rPr>
                    <w:rtl w:val="0"/>
                  </w:rPr>
                </w:r>
              </w:ins>
            </w:sdtContent>
          </w:sdt>
        </w:p>
      </w:sdtContent>
    </w:sdt>
    <w:sdt>
      <w:sdtPr>
        <w:tag w:val="goog_rdk_51"/>
      </w:sdtPr>
      <w:sdtContent>
        <w:p w:rsidR="00000000" w:rsidDel="00000000" w:rsidP="00000000" w:rsidRDefault="00000000" w:rsidRPr="00000000" w14:paraId="0000004B">
          <w:pPr>
            <w:spacing w:after="120" w:lineRule="auto"/>
            <w:jc w:val="both"/>
            <w:rPr>
              <w:ins w:author="SANDRA PATRICIA HOYOS SEPULVEDA" w:id="11" w:date="2022-06-04T20:12:01Z"/>
              <w:sz w:val="20"/>
              <w:szCs w:val="20"/>
            </w:rPr>
          </w:pPr>
          <w:sdt>
            <w:sdtPr>
              <w:tag w:val="goog_rdk_50"/>
            </w:sdtPr>
            <w:sdtContent>
              <w:ins w:author="SANDRA PATRICIA HOYOS SEPULVEDA" w:id="11" w:date="2022-06-04T20:12:01Z">
                <w:r w:rsidDel="00000000" w:rsidR="00000000" w:rsidRPr="00000000">
                  <w:rPr>
                    <w:rtl w:val="0"/>
                  </w:rPr>
                </w:r>
              </w:ins>
            </w:sdtContent>
          </w:sdt>
        </w:p>
      </w:sdtContent>
    </w:sdt>
    <w:sdt>
      <w:sdtPr>
        <w:tag w:val="goog_rdk_53"/>
      </w:sdtPr>
      <w:sdtContent>
        <w:p w:rsidR="00000000" w:rsidDel="00000000" w:rsidP="00000000" w:rsidRDefault="00000000" w:rsidRPr="00000000" w14:paraId="0000004C">
          <w:pPr>
            <w:spacing w:after="120" w:lineRule="auto"/>
            <w:jc w:val="both"/>
            <w:rPr>
              <w:ins w:author="SANDRA PATRICIA HOYOS SEPULVEDA" w:id="11" w:date="2022-06-04T20:12:01Z"/>
              <w:sz w:val="20"/>
              <w:szCs w:val="20"/>
            </w:rPr>
          </w:pPr>
          <w:sdt>
            <w:sdtPr>
              <w:tag w:val="goog_rdk_52"/>
            </w:sdtPr>
            <w:sdtContent>
              <w:ins w:author="SANDRA PATRICIA HOYOS SEPULVEDA" w:id="11" w:date="2022-06-04T20:12:01Z">
                <w:r w:rsidDel="00000000" w:rsidR="00000000" w:rsidRPr="00000000">
                  <w:rPr>
                    <w:rtl w:val="0"/>
                  </w:rPr>
                </w:r>
              </w:ins>
            </w:sdtContent>
          </w:sdt>
        </w:p>
      </w:sdtContent>
    </w:sdt>
    <w:sdt>
      <w:sdtPr>
        <w:tag w:val="goog_rdk_55"/>
      </w:sdtPr>
      <w:sdtContent>
        <w:p w:rsidR="00000000" w:rsidDel="00000000" w:rsidP="00000000" w:rsidRDefault="00000000" w:rsidRPr="00000000" w14:paraId="0000004D">
          <w:pPr>
            <w:spacing w:after="120" w:lineRule="auto"/>
            <w:jc w:val="both"/>
            <w:rPr>
              <w:ins w:author="SANDRA PATRICIA HOYOS SEPULVEDA" w:id="11" w:date="2022-06-04T20:12:01Z"/>
              <w:sz w:val="20"/>
              <w:szCs w:val="20"/>
            </w:rPr>
          </w:pPr>
          <w:sdt>
            <w:sdtPr>
              <w:tag w:val="goog_rdk_54"/>
            </w:sdtPr>
            <w:sdtContent>
              <w:ins w:author="SANDRA PATRICIA HOYOS SEPULVEDA" w:id="11" w:date="2022-06-04T20:12:01Z">
                <w:r w:rsidDel="00000000" w:rsidR="00000000" w:rsidRPr="00000000">
                  <w:rPr>
                    <w:rtl w:val="0"/>
                  </w:rPr>
                </w:r>
              </w:ins>
            </w:sdtContent>
          </w:sdt>
        </w:p>
      </w:sdtContent>
    </w:sdt>
    <w:p w:rsidR="00000000" w:rsidDel="00000000" w:rsidP="00000000" w:rsidRDefault="00000000" w:rsidRPr="00000000" w14:paraId="0000004E">
      <w:pPr>
        <w:spacing w:after="120" w:lineRule="auto"/>
        <w:jc w:val="both"/>
        <w:rPr>
          <w:sz w:val="20"/>
          <w:szCs w:val="20"/>
        </w:rPr>
      </w:pPr>
      <w:r w:rsidDel="00000000" w:rsidR="00000000" w:rsidRPr="00000000">
        <w:rPr>
          <w:sz w:val="20"/>
          <w:szCs w:val="20"/>
          <w:rtl w:val="0"/>
        </w:rPr>
        <w:t xml:space="preserve">Para el desarrollo de la temática relacionada con las preparaciones magistrales, se enfocará en aquellas que son tópicas no estériles, de uso en humanos y veterinario, porque en este tipo de preparaciones (no estériles) podrá intervenir el Tecnólogo en Regencia de Farmacia. </w:t>
      </w:r>
      <w:sdt>
        <w:sdtPr>
          <w:tag w:val="goog_rdk_56"/>
        </w:sdtPr>
        <w:sdtContent>
          <w:del w:author="SANDRA PATRICIA HOYOS SEPULVEDA" w:id="11" w:date="2022-06-04T20:12:01Z">
            <w:r w:rsidDel="00000000" w:rsidR="00000000" w:rsidRPr="00000000">
              <w:drawing>
                <wp:anchor allowOverlap="1" behindDoc="0" distB="0" distT="0" distL="114300" distR="114300" hidden="0" layoutInCell="1" locked="0" relativeHeight="0" simplePos="0">
                  <wp:simplePos x="0" y="0"/>
                  <wp:positionH relativeFrom="column">
                    <wp:posOffset>-53339</wp:posOffset>
                  </wp:positionH>
                  <wp:positionV relativeFrom="paragraph">
                    <wp:posOffset>0</wp:posOffset>
                  </wp:positionV>
                  <wp:extent cx="914400" cy="1371600"/>
                  <wp:effectExtent b="0" l="0" r="0" t="0"/>
                  <wp:wrapSquare wrapText="bothSides" distB="0" distT="0" distL="114300" distR="114300"/>
                  <wp:docPr descr="Fotos de stock gratuitas de adentro, biología, bioquímica" id="1040" name="image6.jpg"/>
                  <a:graphic>
                    <a:graphicData uri="http://schemas.openxmlformats.org/drawingml/2006/picture">
                      <pic:pic>
                        <pic:nvPicPr>
                          <pic:cNvPr descr="Fotos de stock gratuitas de adentro, biología, bioquímica" id="0" name="image6.jpg"/>
                          <pic:cNvPicPr preferRelativeResize="0"/>
                        </pic:nvPicPr>
                        <pic:blipFill>
                          <a:blip r:embed="rId14"/>
                          <a:srcRect b="0" l="0" r="0" t="0"/>
                          <a:stretch>
                            <a:fillRect/>
                          </a:stretch>
                        </pic:blipFill>
                        <pic:spPr>
                          <a:xfrm>
                            <a:off x="0" y="0"/>
                            <a:ext cx="914400" cy="1371600"/>
                          </a:xfrm>
                          <a:prstGeom prst="rect"/>
                          <a:ln/>
                        </pic:spPr>
                      </pic:pic>
                    </a:graphicData>
                  </a:graphic>
                </wp:anchor>
              </w:drawing>
            </w:r>
          </w:del>
        </w:sdtContent>
      </w:sdt>
    </w:p>
    <w:p w:rsidR="00000000" w:rsidDel="00000000" w:rsidP="00000000" w:rsidRDefault="00000000" w:rsidRPr="00000000" w14:paraId="0000004F">
      <w:pPr>
        <w:spacing w:after="120" w:lineRule="auto"/>
        <w:jc w:val="both"/>
        <w:rPr>
          <w:sz w:val="20"/>
          <w:szCs w:val="20"/>
        </w:rPr>
      </w:pPr>
      <w:r w:rsidDel="00000000" w:rsidR="00000000" w:rsidRPr="00000000">
        <w:rPr>
          <w:rtl w:val="0"/>
        </w:rPr>
      </w:r>
    </w:p>
    <w:sdt>
      <w:sdtPr>
        <w:tag w:val="goog_rdk_59"/>
      </w:sdtPr>
      <w:sdtContent>
        <w:p w:rsidR="00000000" w:rsidDel="00000000" w:rsidP="00000000" w:rsidRDefault="00000000" w:rsidRPr="00000000" w14:paraId="00000050">
          <w:pPr>
            <w:spacing w:after="120" w:lineRule="auto"/>
            <w:jc w:val="both"/>
            <w:rPr>
              <w:del w:author="SANDRA PATRICIA HOYOS SEPULVEDA" w:id="12" w:date="2022-06-04T20:12:16Z"/>
              <w:sz w:val="20"/>
              <w:szCs w:val="20"/>
            </w:rPr>
          </w:pPr>
          <w:sdt>
            <w:sdtPr>
              <w:tag w:val="goog_rdk_58"/>
            </w:sdtPr>
            <w:sdtContent>
              <w:del w:author="SANDRA PATRICIA HOYOS SEPULVEDA" w:id="12" w:date="2022-06-04T20:12:16Z">
                <w:r w:rsidDel="00000000" w:rsidR="00000000" w:rsidRPr="00000000">
                  <w:rPr>
                    <w:rtl w:val="0"/>
                  </w:rPr>
                </w:r>
              </w:del>
            </w:sdtContent>
          </w:sdt>
        </w:p>
      </w:sdtContent>
    </w:sdt>
    <w:sdt>
      <w:sdtPr>
        <w:tag w:val="goog_rdk_61"/>
      </w:sdtPr>
      <w:sdtContent>
        <w:p w:rsidR="00000000" w:rsidDel="00000000" w:rsidP="00000000" w:rsidRDefault="00000000" w:rsidRPr="00000000" w14:paraId="00000051">
          <w:pPr>
            <w:spacing w:after="120" w:lineRule="auto"/>
            <w:jc w:val="both"/>
            <w:rPr>
              <w:del w:author="SANDRA PATRICIA HOYOS SEPULVEDA" w:id="12" w:date="2022-06-04T20:12:16Z"/>
              <w:sz w:val="20"/>
              <w:szCs w:val="20"/>
            </w:rPr>
          </w:pPr>
          <w:sdt>
            <w:sdtPr>
              <w:tag w:val="goog_rdk_60"/>
            </w:sdtPr>
            <w:sdtContent>
              <w:del w:author="SANDRA PATRICIA HOYOS SEPULVEDA" w:id="12" w:date="2022-06-04T20:12:16Z">
                <w:r w:rsidDel="00000000" w:rsidR="00000000" w:rsidRPr="00000000">
                  <w:rPr>
                    <w:rtl w:val="0"/>
                  </w:rPr>
                </w:r>
              </w:del>
            </w:sdtContent>
          </w:sdt>
        </w:p>
      </w:sdtContent>
    </w:sdt>
    <w:sdt>
      <w:sdtPr>
        <w:tag w:val="goog_rdk_63"/>
      </w:sdtPr>
      <w:sdtContent>
        <w:p w:rsidR="00000000" w:rsidDel="00000000" w:rsidP="00000000" w:rsidRDefault="00000000" w:rsidRPr="00000000" w14:paraId="00000052">
          <w:pPr>
            <w:spacing w:after="120" w:lineRule="auto"/>
            <w:jc w:val="both"/>
            <w:rPr>
              <w:del w:author="SANDRA PATRICIA HOYOS SEPULVEDA" w:id="12" w:date="2022-06-04T20:12:16Z"/>
              <w:sz w:val="20"/>
              <w:szCs w:val="20"/>
            </w:rPr>
          </w:pPr>
          <w:sdt>
            <w:sdtPr>
              <w:tag w:val="goog_rdk_62"/>
            </w:sdtPr>
            <w:sdtContent>
              <w:del w:author="SANDRA PATRICIA HOYOS SEPULVEDA" w:id="12" w:date="2022-06-04T20:12:16Z">
                <w:r w:rsidDel="00000000" w:rsidR="00000000" w:rsidRPr="00000000">
                  <w:rPr>
                    <w:rtl w:val="0"/>
                  </w:rPr>
                </w:r>
              </w:del>
            </w:sdtContent>
          </w:sdt>
        </w:p>
      </w:sdtContent>
    </w:sdt>
    <w:p w:rsidR="00000000" w:rsidDel="00000000" w:rsidP="00000000" w:rsidRDefault="00000000" w:rsidRPr="00000000" w14:paraId="00000053">
      <w:pPr>
        <w:spacing w:after="120" w:lineRule="auto"/>
        <w:jc w:val="both"/>
        <w:rPr>
          <w:sz w:val="20"/>
          <w:szCs w:val="20"/>
        </w:rPr>
      </w:pPr>
      <w:r w:rsidDel="00000000" w:rsidR="00000000" w:rsidRPr="00000000">
        <w:rPr>
          <w:sz w:val="20"/>
          <w:szCs w:val="20"/>
          <w:rtl w:val="0"/>
        </w:rPr>
        <w:t xml:space="preserve">A continuación, se presentarán algunas definiciones de términos relacionados con las preparaciones magistrales, los cuales siempre debemos tener presentes.</w:t>
      </w:r>
    </w:p>
    <w:p w:rsidR="00000000" w:rsidDel="00000000" w:rsidP="00000000" w:rsidRDefault="00000000" w:rsidRPr="00000000" w14:paraId="00000054">
      <w:pPr>
        <w:spacing w:after="120" w:lineRule="auto"/>
        <w:jc w:val="both"/>
        <w:rPr>
          <w:sz w:val="20"/>
          <w:szCs w:val="20"/>
        </w:rPr>
      </w:pPr>
      <w:r w:rsidDel="00000000" w:rsidR="00000000" w:rsidRPr="00000000">
        <w:rPr>
          <w:rtl w:val="0"/>
        </w:rPr>
      </w:r>
    </w:p>
    <w:tbl>
      <w:tblPr>
        <w:tblStyle w:val="Table5"/>
        <w:tblW w:w="9952.0" w:type="dxa"/>
        <w:jc w:val="left"/>
        <w:tblInd w:w="0.0" w:type="dxa"/>
        <w:tblLayout w:type="fixed"/>
        <w:tblLook w:val="0400"/>
      </w:tblPr>
      <w:tblGrid>
        <w:gridCol w:w="1849"/>
        <w:gridCol w:w="8103"/>
        <w:tblGridChange w:id="0">
          <w:tblGrid>
            <w:gridCol w:w="1849"/>
            <w:gridCol w:w="8103"/>
          </w:tblGrid>
        </w:tblGridChange>
      </w:tblGrid>
      <w:tr>
        <w:trPr>
          <w:cantSplit w:val="0"/>
          <w:trHeight w:val="15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55">
            <w:pPr>
              <w:spacing w:after="120" w:lineRule="auto"/>
              <w:jc w:val="center"/>
              <w:rPr>
                <w:b w:val="1"/>
                <w:sz w:val="20"/>
                <w:szCs w:val="20"/>
              </w:rPr>
            </w:pPr>
            <w:sdt>
              <w:sdtPr>
                <w:tag w:val="goog_rdk_64"/>
              </w:sdtPr>
              <w:sdtContent>
                <w:commentRangeStart w:id="7"/>
              </w:sdtContent>
            </w:sdt>
            <w:r w:rsidDel="00000000" w:rsidR="00000000" w:rsidRPr="00000000">
              <w:rPr>
                <w:b w:val="1"/>
                <w:sz w:val="20"/>
                <w:szCs w:val="20"/>
                <w:rtl w:val="0"/>
              </w:rPr>
              <w:t xml:space="preserve">Términos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56">
            <w:pPr>
              <w:spacing w:after="120" w:lineRule="auto"/>
              <w:jc w:val="center"/>
              <w:rPr>
                <w:b w:val="1"/>
                <w:sz w:val="20"/>
                <w:szCs w:val="20"/>
              </w:rPr>
            </w:pPr>
            <w:r w:rsidDel="00000000" w:rsidR="00000000" w:rsidRPr="00000000">
              <w:rPr>
                <w:b w:val="1"/>
                <w:sz w:val="20"/>
                <w:szCs w:val="20"/>
                <w:rtl w:val="0"/>
              </w:rPr>
              <w:t xml:space="preserve">Definición</w:t>
            </w:r>
          </w:p>
        </w:tc>
      </w:tr>
      <w:tr>
        <w:trPr>
          <w:cantSplit w:val="0"/>
          <w:trHeight w:val="109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57">
            <w:pPr>
              <w:spacing w:after="120" w:lineRule="auto"/>
              <w:rPr>
                <w:sz w:val="20"/>
                <w:szCs w:val="20"/>
              </w:rPr>
            </w:pPr>
            <w:r w:rsidDel="00000000" w:rsidR="00000000" w:rsidRPr="00000000">
              <w:rPr>
                <w:sz w:val="20"/>
                <w:szCs w:val="20"/>
                <w:rtl w:val="0"/>
              </w:rPr>
              <w:t xml:space="preserve">1. Preparación magistral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sdt>
            <w:sdtPr>
              <w:tag w:val="goog_rdk_65"/>
            </w:sdtPr>
            <w:sdtContent>
              <w:p w:rsidR="00000000" w:rsidDel="00000000" w:rsidP="00000000" w:rsidRDefault="00000000" w:rsidRPr="00000000" w14:paraId="00000058">
                <w:pPr>
                  <w:spacing w:after="120" w:lineRule="auto"/>
                  <w:jc w:val="both"/>
                  <w:rPr>
                    <w:sz w:val="20"/>
                    <w:szCs w:val="20"/>
                  </w:rPr>
                  <w:pPrChange w:author="SANDRA PATRICIA HOYOS SEPULVEDA" w:id="0" w:date="2022-06-04T20:12:29Z">
                    <w:pPr>
                      <w:spacing w:after="120" w:lineRule="auto"/>
                    </w:pPr>
                  </w:pPrChange>
                </w:pPr>
                <w:r w:rsidDel="00000000" w:rsidR="00000000" w:rsidRPr="00000000">
                  <w:rPr>
                    <w:sz w:val="20"/>
                    <w:szCs w:val="20"/>
                    <w:rtl w:val="0"/>
                  </w:rPr>
                  <w:t xml:space="preserve">Es la atención farmacéutica que se hace por parte del Químico Farmacéutico una o un grupo de personas en especial, teniendo en cuanta su perfil fármaco terapéutico y son de distribución inmediata.</w:t>
                </w:r>
              </w:p>
            </w:sdtContent>
          </w:sdt>
        </w:tc>
      </w:tr>
      <w:tr>
        <w:trPr>
          <w:cantSplit w:val="0"/>
          <w:trHeight w:val="6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59">
            <w:pPr>
              <w:spacing w:after="120" w:lineRule="auto"/>
              <w:rPr>
                <w:sz w:val="20"/>
                <w:szCs w:val="20"/>
              </w:rPr>
            </w:pPr>
            <w:r w:rsidDel="00000000" w:rsidR="00000000" w:rsidRPr="00000000">
              <w:rPr>
                <w:sz w:val="20"/>
                <w:szCs w:val="20"/>
                <w:rtl w:val="0"/>
              </w:rPr>
              <w:t xml:space="preserve">2. Droga blanca</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sdt>
            <w:sdtPr>
              <w:tag w:val="goog_rdk_66"/>
            </w:sdtPr>
            <w:sdtContent>
              <w:p w:rsidR="00000000" w:rsidDel="00000000" w:rsidP="00000000" w:rsidRDefault="00000000" w:rsidRPr="00000000" w14:paraId="0000005A">
                <w:pPr>
                  <w:spacing w:after="120" w:lineRule="auto"/>
                  <w:jc w:val="both"/>
                  <w:rPr>
                    <w:sz w:val="20"/>
                    <w:szCs w:val="20"/>
                  </w:rPr>
                  <w:pPrChange w:author="SANDRA PATRICIA HOYOS SEPULVEDA" w:id="0" w:date="2022-06-04T20:12:29Z">
                    <w:pPr>
                      <w:spacing w:after="120" w:lineRule="auto"/>
                    </w:pPr>
                  </w:pPrChange>
                </w:pPr>
                <w:r w:rsidDel="00000000" w:rsidR="00000000" w:rsidRPr="00000000">
                  <w:rPr>
                    <w:sz w:val="20"/>
                    <w:szCs w:val="20"/>
                    <w:rtl w:val="0"/>
                  </w:rPr>
                  <w:t xml:space="preserve">Es la materia prima para preparar las fórmulas magistrales, tales como: aceite de almendras, aceite de manzanilla, azufre, glicerina pura, ácido bórico, bórax, bicarbonato de sodio, entre otros. Este tipo de productos no requiere registro INVIMA para su comercialización.</w:t>
                </w:r>
              </w:p>
            </w:sdtContent>
          </w:sdt>
        </w:tc>
      </w:tr>
      <w:tr>
        <w:trPr>
          <w:cantSplit w:val="0"/>
          <w:trHeight w:val="6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5B">
            <w:pPr>
              <w:spacing w:after="120" w:lineRule="auto"/>
              <w:rPr>
                <w:sz w:val="20"/>
                <w:szCs w:val="20"/>
              </w:rPr>
            </w:pPr>
            <w:r w:rsidDel="00000000" w:rsidR="00000000" w:rsidRPr="00000000">
              <w:rPr>
                <w:sz w:val="20"/>
                <w:szCs w:val="20"/>
                <w:rtl w:val="0"/>
              </w:rPr>
              <w:t xml:space="preserve">3. Principio activo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sdt>
            <w:sdtPr>
              <w:tag w:val="goog_rdk_67"/>
            </w:sdtPr>
            <w:sdtContent>
              <w:p w:rsidR="00000000" w:rsidDel="00000000" w:rsidP="00000000" w:rsidRDefault="00000000" w:rsidRPr="00000000" w14:paraId="0000005C">
                <w:pPr>
                  <w:spacing w:after="120" w:lineRule="auto"/>
                  <w:jc w:val="both"/>
                  <w:rPr>
                    <w:sz w:val="20"/>
                    <w:szCs w:val="20"/>
                  </w:rPr>
                  <w:pPrChange w:author="SANDRA PATRICIA HOYOS SEPULVEDA" w:id="0" w:date="2022-06-04T20:12:29Z">
                    <w:pPr>
                      <w:spacing w:after="120" w:lineRule="auto"/>
                    </w:pPr>
                  </w:pPrChange>
                </w:pPr>
                <w:r w:rsidDel="00000000" w:rsidR="00000000" w:rsidRPr="00000000">
                  <w:rPr>
                    <w:sz w:val="20"/>
                    <w:szCs w:val="20"/>
                    <w:rtl w:val="0"/>
                  </w:rPr>
                  <w:t xml:space="preserve">Es todo compuesto biológicamente activo que se extrae de la droga de un ser vivo utilizado por sus propiedades terapéuticas y que se comercializa sin alterar su estructura química.</w:t>
                </w:r>
              </w:p>
            </w:sdtContent>
          </w:sdt>
        </w:tc>
      </w:tr>
      <w:tr>
        <w:trPr>
          <w:cantSplit w:val="0"/>
          <w:trHeight w:val="101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5D">
            <w:pPr>
              <w:spacing w:after="120" w:lineRule="auto"/>
              <w:rPr>
                <w:sz w:val="20"/>
                <w:szCs w:val="20"/>
              </w:rPr>
            </w:pPr>
            <w:r w:rsidDel="00000000" w:rsidR="00000000" w:rsidRPr="00000000">
              <w:rPr>
                <w:sz w:val="20"/>
                <w:szCs w:val="20"/>
                <w:rtl w:val="0"/>
              </w:rPr>
              <w:t xml:space="preserve">4. Droga (O.M.S)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sdt>
            <w:sdtPr>
              <w:tag w:val="goog_rdk_68"/>
            </w:sdtPr>
            <w:sdtContent>
              <w:p w:rsidR="00000000" w:rsidDel="00000000" w:rsidP="00000000" w:rsidRDefault="00000000" w:rsidRPr="00000000" w14:paraId="0000005E">
                <w:pPr>
                  <w:spacing w:after="120" w:lineRule="auto"/>
                  <w:jc w:val="both"/>
                  <w:rPr>
                    <w:sz w:val="20"/>
                    <w:szCs w:val="20"/>
                  </w:rPr>
                  <w:pPrChange w:author="SANDRA PATRICIA HOYOS SEPULVEDA" w:id="0" w:date="2022-06-04T20:12:29Z">
                    <w:pPr>
                      <w:spacing w:after="120" w:lineRule="auto"/>
                    </w:pPr>
                  </w:pPrChange>
                </w:pPr>
                <w:r w:rsidDel="00000000" w:rsidR="00000000" w:rsidRPr="00000000">
                  <w:rPr>
                    <w:sz w:val="20"/>
                    <w:szCs w:val="20"/>
                    <w:rtl w:val="0"/>
                  </w:rPr>
                  <w:t xml:space="preserve">El nombre de droga resulta aplicable a toda sustancia terapéutica o no, que introducida al cuerpo por medio de los mecanismos clásicos (Inhalación, ingestión, fricción, administración parenteral, endovenosa) de administración, es capaz de actuar sobre el sistema nervioso central del individuo hasta generar en él una alteración física e intelectual, la experimentación de nuevas sensaciones o la modificación de su estado psíquico.</w:t>
                </w:r>
              </w:p>
            </w:sdtContent>
          </w:sdt>
        </w:tc>
      </w:tr>
      <w:tr>
        <w:trPr>
          <w:cantSplit w:val="0"/>
          <w:trHeight w:val="6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5F">
            <w:pPr>
              <w:spacing w:after="120" w:lineRule="auto"/>
              <w:rPr>
                <w:sz w:val="20"/>
                <w:szCs w:val="20"/>
              </w:rPr>
            </w:pPr>
            <w:r w:rsidDel="00000000" w:rsidR="00000000" w:rsidRPr="00000000">
              <w:rPr>
                <w:sz w:val="20"/>
                <w:szCs w:val="20"/>
                <w:rtl w:val="0"/>
              </w:rPr>
              <w:t xml:space="preserve">5. Preparado magistral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sdt>
            <w:sdtPr>
              <w:tag w:val="goog_rdk_69"/>
            </w:sdtPr>
            <w:sdtContent>
              <w:p w:rsidR="00000000" w:rsidDel="00000000" w:rsidP="00000000" w:rsidRDefault="00000000" w:rsidRPr="00000000" w14:paraId="00000060">
                <w:pPr>
                  <w:spacing w:after="120" w:lineRule="auto"/>
                  <w:jc w:val="both"/>
                  <w:rPr>
                    <w:sz w:val="20"/>
                    <w:szCs w:val="20"/>
                  </w:rPr>
                  <w:pPrChange w:author="SANDRA PATRICIA HOYOS SEPULVEDA" w:id="0" w:date="2022-06-04T20:12:29Z">
                    <w:pPr>
                      <w:spacing w:after="120" w:lineRule="auto"/>
                    </w:pPr>
                  </w:pPrChange>
                </w:pPr>
                <w:r w:rsidDel="00000000" w:rsidR="00000000" w:rsidRPr="00000000">
                  <w:rPr>
                    <w:sz w:val="20"/>
                    <w:szCs w:val="20"/>
                    <w:rtl w:val="0"/>
                  </w:rPr>
                  <w:t xml:space="preserve">Es el preparado o producto farmacéutico para atender una prescripción médica, de un paciente individual, que requiere de algún tipo de intervención técnica de variada complejidad.</w:t>
                </w:r>
              </w:p>
            </w:sdtContent>
          </w:sdt>
        </w:tc>
      </w:tr>
      <w:tr>
        <w:trPr>
          <w:cantSplit w:val="0"/>
          <w:trHeight w:val="6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61">
            <w:pPr>
              <w:spacing w:after="120" w:lineRule="auto"/>
              <w:rPr>
                <w:sz w:val="20"/>
                <w:szCs w:val="20"/>
              </w:rPr>
            </w:pPr>
            <w:r w:rsidDel="00000000" w:rsidR="00000000" w:rsidRPr="00000000">
              <w:rPr>
                <w:sz w:val="20"/>
                <w:szCs w:val="20"/>
                <w:rtl w:val="0"/>
              </w:rPr>
              <w:t xml:space="preserve">6. Buenas prácticas de manufactura</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sdt>
            <w:sdtPr>
              <w:tag w:val="goog_rdk_70"/>
            </w:sdtPr>
            <w:sdtContent>
              <w:p w:rsidR="00000000" w:rsidDel="00000000" w:rsidP="00000000" w:rsidRDefault="00000000" w:rsidRPr="00000000" w14:paraId="00000062">
                <w:pPr>
                  <w:spacing w:after="120" w:lineRule="auto"/>
                  <w:jc w:val="both"/>
                  <w:rPr>
                    <w:sz w:val="20"/>
                    <w:szCs w:val="20"/>
                  </w:rPr>
                  <w:pPrChange w:author="SANDRA PATRICIA HOYOS SEPULVEDA" w:id="0" w:date="2022-06-04T20:12:29Z">
                    <w:pPr>
                      <w:spacing w:after="120" w:lineRule="auto"/>
                    </w:pPr>
                  </w:pPrChange>
                </w:pPr>
                <w:r w:rsidDel="00000000" w:rsidR="00000000" w:rsidRPr="00000000">
                  <w:rPr>
                    <w:sz w:val="20"/>
                    <w:szCs w:val="20"/>
                    <w:rtl w:val="0"/>
                  </w:rPr>
                  <w:t xml:space="preserve">Son las normas, procesos y procedimientos de carácter técnico que aseguran la calidad de los medicamentos, los cosméticos y las preparaciones farmacéuticas a base de recursos naturales.</w:t>
                </w:r>
              </w:p>
            </w:sdtContent>
          </w:sdt>
        </w:tc>
      </w:tr>
      <w:tr>
        <w:trPr>
          <w:cantSplit w:val="0"/>
          <w:trHeight w:val="6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63">
            <w:pPr>
              <w:spacing w:after="120" w:lineRule="auto"/>
              <w:rPr>
                <w:sz w:val="20"/>
                <w:szCs w:val="20"/>
              </w:rPr>
            </w:pPr>
            <w:r w:rsidDel="00000000" w:rsidR="00000000" w:rsidRPr="00000000">
              <w:rPr>
                <w:sz w:val="20"/>
                <w:szCs w:val="20"/>
                <w:rtl w:val="0"/>
              </w:rPr>
              <w:t xml:space="preserve">7. Buenas prácticas de elaboración magistral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sdt>
            <w:sdtPr>
              <w:tag w:val="goog_rdk_71"/>
            </w:sdtPr>
            <w:sdtContent>
              <w:p w:rsidR="00000000" w:rsidDel="00000000" w:rsidP="00000000" w:rsidRDefault="00000000" w:rsidRPr="00000000" w14:paraId="00000064">
                <w:pPr>
                  <w:spacing w:after="120" w:lineRule="auto"/>
                  <w:jc w:val="both"/>
                  <w:rPr>
                    <w:sz w:val="20"/>
                    <w:szCs w:val="20"/>
                  </w:rPr>
                  <w:pPrChange w:author="SANDRA PATRICIA HOYOS SEPULVEDA" w:id="0" w:date="2022-06-04T20:12:29Z">
                    <w:pPr>
                      <w:spacing w:after="120" w:lineRule="auto"/>
                    </w:pPr>
                  </w:pPrChange>
                </w:pPr>
                <w:r w:rsidDel="00000000" w:rsidR="00000000" w:rsidRPr="00000000">
                  <w:rPr>
                    <w:sz w:val="20"/>
                    <w:szCs w:val="20"/>
                    <w:rtl w:val="0"/>
                  </w:rPr>
                  <w:t xml:space="preserve">Conjunto de normas, procesos y procedimientos de carácter técnico que aseguran la correcta elaboración y el control de calidad de los Medicamentos Magistrales y los Preparados Oficinales.</w:t>
                </w:r>
              </w:p>
            </w:sdtContent>
          </w:sdt>
        </w:tc>
      </w:tr>
      <w:tr>
        <w:trPr>
          <w:cantSplit w:val="0"/>
          <w:trHeight w:val="32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65">
            <w:pPr>
              <w:spacing w:after="120" w:lineRule="auto"/>
              <w:rPr>
                <w:sz w:val="20"/>
                <w:szCs w:val="20"/>
              </w:rPr>
            </w:pPr>
            <w:r w:rsidDel="00000000" w:rsidR="00000000" w:rsidRPr="00000000">
              <w:rPr>
                <w:sz w:val="20"/>
                <w:szCs w:val="20"/>
                <w:rtl w:val="0"/>
              </w:rPr>
              <w:t xml:space="preserve">8. Excipiente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sdt>
            <w:sdtPr>
              <w:tag w:val="goog_rdk_72"/>
            </w:sdtPr>
            <w:sdtContent>
              <w:p w:rsidR="00000000" w:rsidDel="00000000" w:rsidP="00000000" w:rsidRDefault="00000000" w:rsidRPr="00000000" w14:paraId="00000066">
                <w:pPr>
                  <w:spacing w:after="120" w:lineRule="auto"/>
                  <w:jc w:val="both"/>
                  <w:rPr>
                    <w:sz w:val="20"/>
                    <w:szCs w:val="20"/>
                  </w:rPr>
                  <w:pPrChange w:author="SANDRA PATRICIA HOYOS SEPULVEDA" w:id="0" w:date="2022-06-04T20:12:29Z">
                    <w:pPr>
                      <w:spacing w:after="120" w:lineRule="auto"/>
                    </w:pPr>
                  </w:pPrChange>
                </w:pPr>
                <w:r w:rsidDel="00000000" w:rsidR="00000000" w:rsidRPr="00000000">
                  <w:rPr>
                    <w:sz w:val="20"/>
                    <w:szCs w:val="20"/>
                    <w:rtl w:val="0"/>
                  </w:rPr>
                  <w:t xml:space="preserve">Producto más o menos inerte que determina la consistencia, forma o volumen de las preparaciones farmacéuticas.</w:t>
                </w:r>
              </w:p>
            </w:sdtContent>
          </w:sdt>
        </w:tc>
      </w:tr>
      <w:tr>
        <w:trPr>
          <w:cantSplit w:val="0"/>
          <w:trHeight w:val="6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p w:rsidR="00000000" w:rsidDel="00000000" w:rsidP="00000000" w:rsidRDefault="00000000" w:rsidRPr="00000000" w14:paraId="00000067">
            <w:pPr>
              <w:spacing w:after="120" w:lineRule="auto"/>
              <w:rPr>
                <w:sz w:val="20"/>
                <w:szCs w:val="20"/>
              </w:rPr>
            </w:pPr>
            <w:r w:rsidDel="00000000" w:rsidR="00000000" w:rsidRPr="00000000">
              <w:rPr>
                <w:sz w:val="20"/>
                <w:szCs w:val="20"/>
                <w:rtl w:val="0"/>
              </w:rPr>
              <w:t xml:space="preserve">9. Preparación magistral no estéril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59.0" w:type="dxa"/>
              <w:bottom w:w="0.0" w:type="dxa"/>
              <w:right w:w="59.0" w:type="dxa"/>
            </w:tcMar>
            <w:vAlign w:val="center"/>
          </w:tcPr>
          <w:sdt>
            <w:sdtPr>
              <w:tag w:val="goog_rdk_73"/>
            </w:sdtPr>
            <w:sdtContent>
              <w:p w:rsidR="00000000" w:rsidDel="00000000" w:rsidP="00000000" w:rsidRDefault="00000000" w:rsidRPr="00000000" w14:paraId="00000068">
                <w:pPr>
                  <w:spacing w:after="120" w:lineRule="auto"/>
                  <w:jc w:val="both"/>
                  <w:rPr>
                    <w:sz w:val="20"/>
                    <w:szCs w:val="20"/>
                  </w:rPr>
                  <w:pPrChange w:author="SANDRA PATRICIA HOYOS SEPULVEDA" w:id="0" w:date="2022-06-04T20:12:35Z">
                    <w:pPr>
                      <w:spacing w:after="120" w:lineRule="auto"/>
                    </w:pPr>
                  </w:pPrChange>
                </w:pPr>
                <w:r w:rsidDel="00000000" w:rsidR="00000000" w:rsidRPr="00000000">
                  <w:rPr>
                    <w:sz w:val="20"/>
                    <w:szCs w:val="20"/>
                    <w:rtl w:val="0"/>
                  </w:rPr>
                  <w:t xml:space="preserve">Es una preparación farmacéutica que se puede formular y elaborar en condiciones ambientales controladas, pero no estériles.</w:t>
                </w:r>
                <w:commentRangeEnd w:id="7"/>
                <w:r w:rsidDel="00000000" w:rsidR="00000000" w:rsidRPr="00000000">
                  <w:commentReference w:id="7"/>
                </w:r>
                <w:r w:rsidDel="00000000" w:rsidR="00000000" w:rsidRPr="00000000">
                  <w:rPr>
                    <w:rtl w:val="0"/>
                  </w:rPr>
                </w:r>
              </w:p>
            </w:sdtContent>
          </w:sdt>
        </w:tc>
      </w:tr>
    </w:tbl>
    <w:p w:rsidR="00000000" w:rsidDel="00000000" w:rsidP="00000000" w:rsidRDefault="00000000" w:rsidRPr="00000000" w14:paraId="00000069">
      <w:pPr>
        <w:spacing w:after="120" w:lineRule="auto"/>
        <w:jc w:val="both"/>
        <w:rPr>
          <w:sz w:val="20"/>
          <w:szCs w:val="20"/>
        </w:rPr>
      </w:pPr>
      <w:r w:rsidDel="00000000" w:rsidR="00000000" w:rsidRPr="00000000">
        <w:rPr>
          <w:rtl w:val="0"/>
        </w:rPr>
      </w:r>
    </w:p>
    <w:p w:rsidR="00000000" w:rsidDel="00000000" w:rsidP="00000000" w:rsidRDefault="00000000" w:rsidRPr="00000000" w14:paraId="0000006A">
      <w:pPr>
        <w:spacing w:after="120" w:lineRule="auto"/>
        <w:jc w:val="both"/>
        <w:rPr>
          <w:sz w:val="20"/>
          <w:szCs w:val="20"/>
        </w:rPr>
      </w:pPr>
      <w:r w:rsidDel="00000000" w:rsidR="00000000" w:rsidRPr="00000000">
        <w:rPr>
          <w:sz w:val="20"/>
          <w:szCs w:val="20"/>
          <w:rtl w:val="0"/>
        </w:rPr>
        <w:t xml:space="preserve">Con respecto a las preparaciones magistrales, hay que tener en cuenta los siguientes aspectos:</w:t>
      </w:r>
    </w:p>
    <w:p w:rsidR="00000000" w:rsidDel="00000000" w:rsidP="00000000" w:rsidRDefault="00000000" w:rsidRPr="00000000" w14:paraId="0000006B">
      <w:pPr>
        <w:numPr>
          <w:ilvl w:val="0"/>
          <w:numId w:val="2"/>
        </w:numPr>
        <w:spacing w:after="120" w:lineRule="auto"/>
        <w:ind w:left="720" w:hanging="360"/>
        <w:jc w:val="both"/>
        <w:rPr>
          <w:sz w:val="20"/>
          <w:szCs w:val="20"/>
        </w:rPr>
      </w:pPr>
      <w:sdt>
        <w:sdtPr>
          <w:tag w:val="goog_rdk_74"/>
        </w:sdtPr>
        <w:sdtContent>
          <w:commentRangeStart w:id="8"/>
        </w:sdtContent>
      </w:sdt>
      <w:r w:rsidDel="00000000" w:rsidR="00000000" w:rsidRPr="00000000">
        <w:rPr>
          <w:sz w:val="20"/>
          <w:szCs w:val="20"/>
          <w:rtl w:val="0"/>
        </w:rPr>
        <w:t xml:space="preserve">Las etapas generales del proceso.</w:t>
      </w:r>
    </w:p>
    <w:p w:rsidR="00000000" w:rsidDel="00000000" w:rsidP="00000000" w:rsidRDefault="00000000" w:rsidRPr="00000000" w14:paraId="0000006C">
      <w:pPr>
        <w:numPr>
          <w:ilvl w:val="0"/>
          <w:numId w:val="2"/>
        </w:numPr>
        <w:spacing w:after="120" w:lineRule="auto"/>
        <w:ind w:left="720" w:hanging="360"/>
        <w:jc w:val="both"/>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6D">
      <w:pPr>
        <w:numPr>
          <w:ilvl w:val="0"/>
          <w:numId w:val="2"/>
        </w:numPr>
        <w:spacing w:after="120" w:lineRule="auto"/>
        <w:ind w:left="720" w:hanging="360"/>
        <w:jc w:val="both"/>
        <w:rPr>
          <w:sz w:val="20"/>
          <w:szCs w:val="20"/>
        </w:rPr>
      </w:pPr>
      <w:r w:rsidDel="00000000" w:rsidR="00000000" w:rsidRPr="00000000">
        <w:rPr>
          <w:sz w:val="20"/>
          <w:szCs w:val="20"/>
          <w:rtl w:val="0"/>
        </w:rPr>
        <w:t xml:space="preserve">Establecimientos donde se deben preparar.</w:t>
      </w:r>
    </w:p>
    <w:p w:rsidR="00000000" w:rsidDel="00000000" w:rsidP="00000000" w:rsidRDefault="00000000" w:rsidRPr="00000000" w14:paraId="0000006E">
      <w:pPr>
        <w:numPr>
          <w:ilvl w:val="0"/>
          <w:numId w:val="2"/>
        </w:numPr>
        <w:spacing w:after="120" w:lineRule="auto"/>
        <w:ind w:left="720" w:hanging="360"/>
        <w:jc w:val="both"/>
        <w:rPr>
          <w:sz w:val="20"/>
          <w:szCs w:val="20"/>
        </w:rPr>
      </w:pPr>
      <w:r w:rsidDel="00000000" w:rsidR="00000000" w:rsidRPr="00000000">
        <w:rPr>
          <w:sz w:val="20"/>
          <w:szCs w:val="20"/>
          <w:rtl w:val="0"/>
        </w:rPr>
        <w:t xml:space="preserve">Quienes pueden realizar las preparaciones.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F">
      <w:pPr>
        <w:spacing w:after="120" w:lineRule="auto"/>
        <w:jc w:val="both"/>
        <w:rPr>
          <w:sz w:val="20"/>
          <w:szCs w:val="20"/>
        </w:rPr>
      </w:pPr>
      <w:r w:rsidDel="00000000" w:rsidR="00000000" w:rsidRPr="00000000">
        <w:rPr>
          <w:sz w:val="20"/>
          <w:szCs w:val="20"/>
          <w:rtl w:val="0"/>
        </w:rPr>
        <w:t xml:space="preserve">A continuación, ampliaremos la información sobre cada uno de ellos.</w:t>
      </w:r>
    </w:p>
    <w:p w:rsidR="00000000" w:rsidDel="00000000" w:rsidP="00000000" w:rsidRDefault="00000000" w:rsidRPr="00000000" w14:paraId="00000070">
      <w:pPr>
        <w:spacing w:after="120" w:lineRule="auto"/>
        <w:jc w:val="center"/>
        <w:rPr>
          <w:sz w:val="20"/>
          <w:szCs w:val="20"/>
        </w:rPr>
      </w:pPr>
      <w:sdt>
        <w:sdtPr>
          <w:tag w:val="goog_rdk_75"/>
        </w:sdtPr>
        <w:sdtContent>
          <w:commentRangeStart w:id="9"/>
        </w:sdtContent>
      </w:sdt>
      <w:r w:rsidDel="00000000" w:rsidR="00000000" w:rsidRPr="00000000">
        <w:rPr>
          <w:sz w:val="20"/>
          <w:szCs w:val="20"/>
        </w:rPr>
        <w:drawing>
          <wp:inline distB="0" distT="0" distL="0" distR="0">
            <wp:extent cx="4984445" cy="839237"/>
            <wp:effectExtent b="0" l="0" r="0" t="0"/>
            <wp:docPr id="1062"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4984445" cy="839237"/>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1">
      <w:pPr>
        <w:spacing w:after="120" w:lineRule="auto"/>
        <w:rPr>
          <w:b w:val="1"/>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Formas farmacéuticas de los preparados magistrales tópicos no estériles</w:t>
      </w:r>
    </w:p>
    <w:p w:rsidR="00000000" w:rsidDel="00000000" w:rsidP="00000000" w:rsidRDefault="00000000" w:rsidRPr="00000000" w14:paraId="00000073">
      <w:pPr>
        <w:spacing w:after="120" w:lineRule="auto"/>
        <w:rPr>
          <w:sz w:val="20"/>
          <w:szCs w:val="20"/>
        </w:rPr>
      </w:pPr>
      <w:r w:rsidDel="00000000" w:rsidR="00000000" w:rsidRPr="00000000">
        <w:rPr>
          <w:sz w:val="20"/>
          <w:szCs w:val="20"/>
          <w:rtl w:val="0"/>
        </w:rPr>
        <w:t xml:space="preserve">Las preparaciones magistrales tópicas no estériles se pueden presentar en diferentes formas:</w:t>
      </w:r>
    </w:p>
    <w:p w:rsidR="00000000" w:rsidDel="00000000" w:rsidP="00000000" w:rsidRDefault="00000000" w:rsidRPr="00000000" w14:paraId="00000074">
      <w:pPr>
        <w:spacing w:after="120" w:lineRule="auto"/>
        <w:jc w:val="center"/>
        <w:rPr>
          <w:b w:val="1"/>
          <w:sz w:val="20"/>
          <w:szCs w:val="20"/>
        </w:rPr>
      </w:pPr>
      <w:sdt>
        <w:sdtPr>
          <w:tag w:val="goog_rdk_76"/>
        </w:sdtPr>
        <w:sdtContent>
          <w:commentRangeStart w:id="10"/>
        </w:sdtContent>
      </w:sdt>
      <w:r w:rsidDel="00000000" w:rsidR="00000000" w:rsidRPr="00000000">
        <w:rPr>
          <w:sz w:val="20"/>
          <w:szCs w:val="20"/>
        </w:rPr>
        <w:drawing>
          <wp:inline distB="0" distT="0" distL="0" distR="0">
            <wp:extent cx="5599540" cy="970723"/>
            <wp:effectExtent b="0" l="0" r="0" t="0"/>
            <wp:docPr descr="Interfaz de usuario gráfica, Aplicación, PowerPoint&#10;&#10;Descripción generada automáticamente" id="1064" name="image23.png"/>
            <a:graphic>
              <a:graphicData uri="http://schemas.openxmlformats.org/drawingml/2006/picture">
                <pic:pic>
                  <pic:nvPicPr>
                    <pic:cNvPr descr="Interfaz de usuario gráfica, Aplicación, PowerPoint&#10;&#10;Descripción generada automáticamente" id="0" name="image23.png"/>
                    <pic:cNvPicPr preferRelativeResize="0"/>
                  </pic:nvPicPr>
                  <pic:blipFill>
                    <a:blip r:embed="rId16"/>
                    <a:srcRect b="0" l="0" r="0" t="0"/>
                    <a:stretch>
                      <a:fillRect/>
                    </a:stretch>
                  </pic:blipFill>
                  <pic:spPr>
                    <a:xfrm>
                      <a:off x="0" y="0"/>
                      <a:ext cx="5599540" cy="970723"/>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5">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6">
      <w:pPr>
        <w:spacing w:after="120" w:lineRule="auto"/>
        <w:jc w:val="both"/>
        <w:rPr>
          <w:sz w:val="20"/>
          <w:szCs w:val="20"/>
        </w:rPr>
      </w:pPr>
      <w:r w:rsidDel="00000000" w:rsidR="00000000" w:rsidRPr="00000000">
        <w:rPr>
          <w:sz w:val="20"/>
          <w:szCs w:val="20"/>
          <w:rtl w:val="0"/>
        </w:rPr>
        <w:t xml:space="preserve">Observemos algunos ejemplos de las formas farmacéuticas de las preparaciones magistrales:</w:t>
      </w:r>
    </w:p>
    <w:p w:rsidR="00000000" w:rsidDel="00000000" w:rsidP="00000000" w:rsidRDefault="00000000" w:rsidRPr="00000000" w14:paraId="00000077">
      <w:pPr>
        <w:spacing w:after="120" w:lineRule="auto"/>
        <w:jc w:val="center"/>
        <w:rPr>
          <w:sz w:val="20"/>
          <w:szCs w:val="20"/>
        </w:rPr>
      </w:pPr>
      <w:sdt>
        <w:sdtPr>
          <w:tag w:val="goog_rdk_77"/>
        </w:sdtPr>
        <w:sdtContent>
          <w:commentRangeStart w:id="11"/>
        </w:sdtContent>
      </w:sdt>
      <w:r w:rsidDel="00000000" w:rsidR="00000000" w:rsidRPr="00000000">
        <w:rPr>
          <w:sz w:val="20"/>
          <w:szCs w:val="20"/>
        </w:rPr>
        <w:drawing>
          <wp:inline distB="0" distT="0" distL="0" distR="0">
            <wp:extent cx="5459350" cy="947413"/>
            <wp:effectExtent b="0" l="0" r="0" t="0"/>
            <wp:docPr descr="Interfaz de usuario gráfica, Aplicación, PowerPoint&#10;&#10;Descripción generada automáticamente" id="1063" name="image24.png"/>
            <a:graphic>
              <a:graphicData uri="http://schemas.openxmlformats.org/drawingml/2006/picture">
                <pic:pic>
                  <pic:nvPicPr>
                    <pic:cNvPr descr="Interfaz de usuario gráfica, Aplicación, PowerPoint&#10;&#10;Descripción generada automáticamente" id="0" name="image24.png"/>
                    <pic:cNvPicPr preferRelativeResize="0"/>
                  </pic:nvPicPr>
                  <pic:blipFill>
                    <a:blip r:embed="rId17"/>
                    <a:srcRect b="0" l="0" r="0" t="0"/>
                    <a:stretch>
                      <a:fillRect/>
                    </a:stretch>
                  </pic:blipFill>
                  <pic:spPr>
                    <a:xfrm>
                      <a:off x="0" y="0"/>
                      <a:ext cx="5459350" cy="947413"/>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8">
      <w:pPr>
        <w:spacing w:after="120" w:lineRule="auto"/>
        <w:rPr>
          <w:sz w:val="20"/>
          <w:szCs w:val="20"/>
        </w:rPr>
      </w:pPr>
      <w:r w:rsidDel="00000000" w:rsidR="00000000" w:rsidRPr="00000000">
        <w:rPr>
          <w:rtl w:val="0"/>
        </w:rPr>
      </w:r>
    </w:p>
    <w:p w:rsidR="00000000" w:rsidDel="00000000" w:rsidP="00000000" w:rsidRDefault="00000000" w:rsidRPr="00000000" w14:paraId="00000079">
      <w:pPr>
        <w:spacing w:after="120" w:lineRule="auto"/>
        <w:jc w:val="both"/>
        <w:rPr>
          <w:b w:val="1"/>
          <w:sz w:val="20"/>
          <w:szCs w:val="20"/>
        </w:rPr>
      </w:pPr>
      <w:r w:rsidDel="00000000" w:rsidR="00000000" w:rsidRPr="00000000">
        <w:rPr>
          <w:b w:val="1"/>
          <w:sz w:val="20"/>
          <w:szCs w:val="20"/>
          <w:rtl w:val="0"/>
        </w:rPr>
        <w:t xml:space="preserve">1.2 Unidades básicas de medidas</w:t>
      </w:r>
    </w:p>
    <w:p w:rsidR="00000000" w:rsidDel="00000000" w:rsidP="00000000" w:rsidRDefault="00000000" w:rsidRPr="00000000" w14:paraId="0000007A">
      <w:pPr>
        <w:spacing w:after="120" w:lineRule="auto"/>
        <w:jc w:val="both"/>
        <w:rPr>
          <w:sz w:val="20"/>
          <w:szCs w:val="20"/>
        </w:rPr>
      </w:pPr>
      <w:r w:rsidDel="00000000" w:rsidR="00000000" w:rsidRPr="00000000">
        <w:rPr>
          <w:sz w:val="20"/>
          <w:szCs w:val="20"/>
          <w:rtl w:val="0"/>
        </w:rPr>
        <w:t xml:space="preserve">A medida que ha pasado la historia, se han utilizado distintas unidades y sistemas de medida, pero actualmente dichas normas se han estandarizado gracias a organizaciones reconocidas a nivel internacional. Se conoce que durante la undécima Conferencia Internacional de Pesas y Medidas que tuvo lugar en 1960, fue aprobado el Sistema Internacional de Unidades (SI).</w:t>
      </w:r>
    </w:p>
    <w:p w:rsidR="00000000" w:rsidDel="00000000" w:rsidP="00000000" w:rsidRDefault="00000000" w:rsidRPr="00000000" w14:paraId="0000007B">
      <w:pPr>
        <w:spacing w:after="120" w:lineRule="auto"/>
        <w:jc w:val="both"/>
        <w:rPr>
          <w:sz w:val="20"/>
          <w:szCs w:val="20"/>
        </w:rPr>
      </w:pPr>
      <w:r w:rsidDel="00000000" w:rsidR="00000000" w:rsidRPr="00000000">
        <w:rPr>
          <w:sz w:val="20"/>
          <w:szCs w:val="20"/>
          <w:rtl w:val="0"/>
        </w:rPr>
        <w:t xml:space="preserve">En todo lo relacionado con los nombres y símbolos de las unidades se determinaron algunas normas: </w:t>
      </w:r>
    </w:p>
    <w:p w:rsidR="00000000" w:rsidDel="00000000" w:rsidP="00000000" w:rsidRDefault="00000000" w:rsidRPr="00000000" w14:paraId="0000007C">
      <w:pPr>
        <w:spacing w:after="120" w:lineRule="auto"/>
        <w:jc w:val="both"/>
        <w:rPr>
          <w:sz w:val="20"/>
          <w:szCs w:val="20"/>
        </w:rPr>
      </w:pPr>
      <w:sdt>
        <w:sdtPr>
          <w:tag w:val="goog_rdk_78"/>
        </w:sdtPr>
        <w:sdtContent>
          <w:commentRangeStart w:id="12"/>
        </w:sdtContent>
      </w:sdt>
      <w:r w:rsidDel="00000000" w:rsidR="00000000" w:rsidRPr="00000000">
        <w:rPr>
          <w:sz w:val="20"/>
          <w:szCs w:val="20"/>
          <w:rtl w:val="0"/>
        </w:rPr>
        <w:t xml:space="preserve">• Los nombres de las unidades se deben escribir con minúscula.</w:t>
      </w:r>
    </w:p>
    <w:p w:rsidR="00000000" w:rsidDel="00000000" w:rsidP="00000000" w:rsidRDefault="00000000" w:rsidRPr="00000000" w14:paraId="0000007D">
      <w:pPr>
        <w:spacing w:after="120" w:lineRule="auto"/>
        <w:jc w:val="both"/>
        <w:rPr>
          <w:sz w:val="20"/>
          <w:szCs w:val="20"/>
        </w:rPr>
      </w:pPr>
      <w:r w:rsidDel="00000000" w:rsidR="00000000" w:rsidRPr="00000000">
        <w:rPr>
          <w:sz w:val="20"/>
          <w:szCs w:val="20"/>
          <w:rtl w:val="0"/>
        </w:rPr>
        <w:t xml:space="preserve">• El símbolo de cada unidad es único.</w:t>
      </w:r>
    </w:p>
    <w:p w:rsidR="00000000" w:rsidDel="00000000" w:rsidP="00000000" w:rsidRDefault="00000000" w:rsidRPr="00000000" w14:paraId="0000007E">
      <w:pPr>
        <w:spacing w:after="120" w:lineRule="auto"/>
        <w:jc w:val="both"/>
        <w:rPr>
          <w:sz w:val="20"/>
          <w:szCs w:val="20"/>
        </w:rPr>
      </w:pPr>
      <w:r w:rsidDel="00000000" w:rsidR="00000000" w:rsidRPr="00000000">
        <w:rPr>
          <w:sz w:val="20"/>
          <w:szCs w:val="20"/>
          <w:rtl w:val="0"/>
        </w:rPr>
        <w:t xml:space="preserve">• No se debe poner punto final a los símbolos.</w:t>
      </w:r>
    </w:p>
    <w:p w:rsidR="00000000" w:rsidDel="00000000" w:rsidP="00000000" w:rsidRDefault="00000000" w:rsidRPr="00000000" w14:paraId="0000007F">
      <w:pPr>
        <w:spacing w:after="120" w:lineRule="auto"/>
        <w:jc w:val="both"/>
        <w:rPr>
          <w:sz w:val="20"/>
          <w:szCs w:val="20"/>
        </w:rPr>
      </w:pPr>
      <w:r w:rsidDel="00000000" w:rsidR="00000000" w:rsidRPr="00000000">
        <w:rPr>
          <w:sz w:val="20"/>
          <w:szCs w:val="20"/>
          <w:rtl w:val="0"/>
        </w:rPr>
        <w:t xml:space="preserve">• Los símbolos de las unidades cuyo nombre proviene de un nombre propio son mayúsculas; cuando no es así, son minúsculas.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0">
      <w:pPr>
        <w:spacing w:after="120" w:lineRule="auto"/>
        <w:jc w:val="both"/>
        <w:rPr>
          <w:sz w:val="20"/>
          <w:szCs w:val="20"/>
        </w:rPr>
      </w:pPr>
      <w:sdt>
        <w:sdtPr>
          <w:tag w:val="goog_rdk_79"/>
        </w:sdtPr>
        <w:sdtContent>
          <w:commentRangeStart w:id="13"/>
        </w:sdtContent>
      </w:sdt>
      <w:r w:rsidDel="00000000" w:rsidR="00000000" w:rsidRPr="00000000">
        <w:rPr>
          <w:sz w:val="20"/>
          <w:szCs w:val="20"/>
          <w:rtl w:val="0"/>
        </w:rPr>
        <w:t xml:space="preserve">Las formas farmacéuticas sólidas (polvos, comprimidos, etc.) se deben medir en peso y las formas farmacéuticas líquidas en unidades de volumen. Para estas mediciones se debe utilizar el sistema métrico decimal.</w:t>
      </w:r>
      <w:commentRangeEnd w:id="13"/>
      <w:r w:rsidDel="00000000" w:rsidR="00000000" w:rsidRPr="00000000">
        <w:commentReference w:id="13"/>
      </w:r>
      <w:sdt>
        <w:sdtPr>
          <w:tag w:val="goog_rdk_80"/>
        </w:sdtPr>
        <w:sdtContent>
          <w:commentRangeStart w:id="14"/>
        </w:sdtContent>
      </w:sdt>
      <w:r w:rsidDel="00000000" w:rsidR="00000000" w:rsidRPr="00000000">
        <w:rPr>
          <w:rtl w:val="0"/>
        </w:rPr>
      </w:r>
    </w:p>
    <w:p w:rsidR="00000000" w:rsidDel="00000000" w:rsidP="00000000" w:rsidRDefault="00000000" w:rsidRPr="00000000" w14:paraId="00000081">
      <w:pPr>
        <w:spacing w:after="120" w:lineRule="auto"/>
        <w:jc w:val="both"/>
        <w:rPr>
          <w:sz w:val="20"/>
          <w:szCs w:val="20"/>
        </w:rPr>
      </w:pPr>
      <w:commentRangeEnd w:id="14"/>
      <w:r w:rsidDel="00000000" w:rsidR="00000000" w:rsidRPr="00000000">
        <w:commentReference w:id="14"/>
      </w:r>
      <w:r w:rsidDel="00000000" w:rsidR="00000000" w:rsidRPr="00000000">
        <w:rPr>
          <w:rtl w:val="0"/>
        </w:rPr>
      </w:r>
    </w:p>
    <w:sdt>
      <w:sdtPr>
        <w:tag w:val="goog_rdk_83"/>
      </w:sdtPr>
      <w:sdtContent>
        <w:p w:rsidR="00000000" w:rsidDel="00000000" w:rsidP="00000000" w:rsidRDefault="00000000" w:rsidRPr="00000000" w14:paraId="00000082">
          <w:pPr>
            <w:spacing w:after="120" w:lineRule="auto"/>
            <w:jc w:val="both"/>
            <w:rPr>
              <w:ins w:author="SANDRA PATRICIA HOYOS SEPULVEDA" w:id="15" w:date="2022-06-04T20:12:45Z"/>
              <w:sz w:val="20"/>
              <w:szCs w:val="20"/>
            </w:rPr>
          </w:pPr>
          <w:sdt>
            <w:sdtPr>
              <w:tag w:val="goog_rdk_82"/>
            </w:sdtPr>
            <w:sdtContent>
              <w:ins w:author="SANDRA PATRICIA HOYOS SEPULVEDA" w:id="15" w:date="2022-06-04T20:12:45Z">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2409825</wp:posOffset>
                      </wp:positionH>
                      <wp:positionV relativeFrom="paragraph">
                        <wp:posOffset>9525</wp:posOffset>
                      </wp:positionV>
                      <wp:extent cx="1399457" cy="1235034"/>
                      <wp:effectExtent b="0" l="0" r="0" t="0"/>
                      <wp:wrapSquare wrapText="bothSides" distB="0" distT="0" distL="114300" distR="114300"/>
                      <wp:docPr descr="Botella de jarabe para la tos y cuchara de plástico, farmacia vector gratuito" id="1053" name="image17.jpg"/>
                      <a:graphic>
                        <a:graphicData uri="http://schemas.openxmlformats.org/drawingml/2006/picture">
                          <pic:pic>
                            <pic:nvPicPr>
                              <pic:cNvPr descr="Botella de jarabe para la tos y cuchara de plástico, farmacia vector gratuito" id="0" name="image17.jpg"/>
                              <pic:cNvPicPr preferRelativeResize="0"/>
                            </pic:nvPicPr>
                            <pic:blipFill>
                              <a:blip r:embed="rId18"/>
                              <a:srcRect b="0" l="0" r="0" t="0"/>
                              <a:stretch>
                                <a:fillRect/>
                              </a:stretch>
                            </pic:blipFill>
                            <pic:spPr>
                              <a:xfrm>
                                <a:off x="0" y="0"/>
                                <a:ext cx="1399457" cy="1235034"/>
                              </a:xfrm>
                              <a:prstGeom prst="rect"/>
                              <a:ln/>
                            </pic:spPr>
                          </pic:pic>
                        </a:graphicData>
                      </a:graphic>
                    </wp:anchor>
                  </w:drawing>
                </w:r>
              </w:ins>
            </w:sdtContent>
          </w:sdt>
        </w:p>
      </w:sdtContent>
    </w:sdt>
    <w:sdt>
      <w:sdtPr>
        <w:tag w:val="goog_rdk_85"/>
      </w:sdtPr>
      <w:sdtContent>
        <w:p w:rsidR="00000000" w:rsidDel="00000000" w:rsidP="00000000" w:rsidRDefault="00000000" w:rsidRPr="00000000" w14:paraId="00000083">
          <w:pPr>
            <w:spacing w:after="120" w:lineRule="auto"/>
            <w:jc w:val="both"/>
            <w:rPr>
              <w:ins w:author="SANDRA PATRICIA HOYOS SEPULVEDA" w:id="15" w:date="2022-06-04T20:12:45Z"/>
              <w:sz w:val="20"/>
              <w:szCs w:val="20"/>
            </w:rPr>
          </w:pPr>
          <w:sdt>
            <w:sdtPr>
              <w:tag w:val="goog_rdk_84"/>
            </w:sdtPr>
            <w:sdtContent>
              <w:ins w:author="SANDRA PATRICIA HOYOS SEPULVEDA" w:id="15" w:date="2022-06-04T20:12:45Z">
                <w:r w:rsidDel="00000000" w:rsidR="00000000" w:rsidRPr="00000000">
                  <w:rPr>
                    <w:rtl w:val="0"/>
                  </w:rPr>
                </w:r>
              </w:ins>
            </w:sdtContent>
          </w:sdt>
        </w:p>
      </w:sdtContent>
    </w:sdt>
    <w:sdt>
      <w:sdtPr>
        <w:tag w:val="goog_rdk_87"/>
      </w:sdtPr>
      <w:sdtContent>
        <w:p w:rsidR="00000000" w:rsidDel="00000000" w:rsidP="00000000" w:rsidRDefault="00000000" w:rsidRPr="00000000" w14:paraId="00000084">
          <w:pPr>
            <w:spacing w:after="120" w:lineRule="auto"/>
            <w:jc w:val="both"/>
            <w:rPr>
              <w:ins w:author="SANDRA PATRICIA HOYOS SEPULVEDA" w:id="15" w:date="2022-06-04T20:12:45Z"/>
              <w:sz w:val="20"/>
              <w:szCs w:val="20"/>
            </w:rPr>
          </w:pPr>
          <w:sdt>
            <w:sdtPr>
              <w:tag w:val="goog_rdk_86"/>
            </w:sdtPr>
            <w:sdtContent>
              <w:ins w:author="SANDRA PATRICIA HOYOS SEPULVEDA" w:id="15" w:date="2022-06-04T20:12:45Z">
                <w:r w:rsidDel="00000000" w:rsidR="00000000" w:rsidRPr="00000000">
                  <w:rPr>
                    <w:rtl w:val="0"/>
                  </w:rPr>
                </w:r>
              </w:ins>
            </w:sdtContent>
          </w:sdt>
        </w:p>
      </w:sdtContent>
    </w:sdt>
    <w:sdt>
      <w:sdtPr>
        <w:tag w:val="goog_rdk_89"/>
      </w:sdtPr>
      <w:sdtContent>
        <w:p w:rsidR="00000000" w:rsidDel="00000000" w:rsidP="00000000" w:rsidRDefault="00000000" w:rsidRPr="00000000" w14:paraId="00000085">
          <w:pPr>
            <w:spacing w:after="120" w:lineRule="auto"/>
            <w:jc w:val="both"/>
            <w:rPr>
              <w:ins w:author="SANDRA PATRICIA HOYOS SEPULVEDA" w:id="15" w:date="2022-06-04T20:12:45Z"/>
              <w:sz w:val="20"/>
              <w:szCs w:val="20"/>
            </w:rPr>
          </w:pPr>
          <w:sdt>
            <w:sdtPr>
              <w:tag w:val="goog_rdk_88"/>
            </w:sdtPr>
            <w:sdtContent>
              <w:ins w:author="SANDRA PATRICIA HOYOS SEPULVEDA" w:id="15" w:date="2022-06-04T20:12:45Z">
                <w:r w:rsidDel="00000000" w:rsidR="00000000" w:rsidRPr="00000000">
                  <w:rPr>
                    <w:rtl w:val="0"/>
                  </w:rPr>
                </w:r>
              </w:ins>
            </w:sdtContent>
          </w:sdt>
        </w:p>
      </w:sdtContent>
    </w:sdt>
    <w:sdt>
      <w:sdtPr>
        <w:tag w:val="goog_rdk_91"/>
      </w:sdtPr>
      <w:sdtContent>
        <w:p w:rsidR="00000000" w:rsidDel="00000000" w:rsidP="00000000" w:rsidRDefault="00000000" w:rsidRPr="00000000" w14:paraId="00000086">
          <w:pPr>
            <w:spacing w:after="120" w:lineRule="auto"/>
            <w:jc w:val="both"/>
            <w:rPr>
              <w:ins w:author="SANDRA PATRICIA HOYOS SEPULVEDA" w:id="15" w:date="2022-06-04T20:12:45Z"/>
              <w:sz w:val="20"/>
              <w:szCs w:val="20"/>
            </w:rPr>
          </w:pPr>
          <w:sdt>
            <w:sdtPr>
              <w:tag w:val="goog_rdk_90"/>
            </w:sdtPr>
            <w:sdtContent>
              <w:ins w:author="SANDRA PATRICIA HOYOS SEPULVEDA" w:id="15" w:date="2022-06-04T20:12:45Z">
                <w:r w:rsidDel="00000000" w:rsidR="00000000" w:rsidRPr="00000000">
                  <w:rPr>
                    <w:rtl w:val="0"/>
                  </w:rPr>
                </w:r>
              </w:ins>
            </w:sdtContent>
          </w:sdt>
        </w:p>
      </w:sdtContent>
    </w:sdt>
    <w:sdt>
      <w:sdtPr>
        <w:tag w:val="goog_rdk_93"/>
      </w:sdtPr>
      <w:sdtContent>
        <w:p w:rsidR="00000000" w:rsidDel="00000000" w:rsidP="00000000" w:rsidRDefault="00000000" w:rsidRPr="00000000" w14:paraId="00000087">
          <w:pPr>
            <w:spacing w:after="120" w:lineRule="auto"/>
            <w:jc w:val="both"/>
            <w:rPr>
              <w:ins w:author="SANDRA PATRICIA HOYOS SEPULVEDA" w:id="15" w:date="2022-06-04T20:12:45Z"/>
              <w:sz w:val="20"/>
              <w:szCs w:val="20"/>
            </w:rPr>
          </w:pPr>
          <w:sdt>
            <w:sdtPr>
              <w:tag w:val="goog_rdk_92"/>
            </w:sdtPr>
            <w:sdtContent>
              <w:ins w:author="SANDRA PATRICIA HOYOS SEPULVEDA" w:id="15" w:date="2022-06-04T20:12:45Z">
                <w:r w:rsidDel="00000000" w:rsidR="00000000" w:rsidRPr="00000000">
                  <w:rPr>
                    <w:rtl w:val="0"/>
                  </w:rPr>
                </w:r>
              </w:ins>
            </w:sdtContent>
          </w:sdt>
        </w:p>
      </w:sdtContent>
    </w:sdt>
    <w:sdt>
      <w:sdtPr>
        <w:tag w:val="goog_rdk_95"/>
      </w:sdtPr>
      <w:sdtContent>
        <w:p w:rsidR="00000000" w:rsidDel="00000000" w:rsidP="00000000" w:rsidRDefault="00000000" w:rsidRPr="00000000" w14:paraId="00000088">
          <w:pPr>
            <w:spacing w:after="120" w:lineRule="auto"/>
            <w:jc w:val="both"/>
            <w:rPr>
              <w:ins w:author="SANDRA PATRICIA HOYOS SEPULVEDA" w:id="15" w:date="2022-06-04T20:12:45Z"/>
              <w:sz w:val="20"/>
              <w:szCs w:val="20"/>
            </w:rPr>
          </w:pPr>
          <w:sdt>
            <w:sdtPr>
              <w:tag w:val="goog_rdk_94"/>
            </w:sdtPr>
            <w:sdtContent>
              <w:ins w:author="SANDRA PATRICIA HOYOS SEPULVEDA" w:id="15" w:date="2022-06-04T20:12:45Z">
                <w:r w:rsidDel="00000000" w:rsidR="00000000" w:rsidRPr="00000000">
                  <w:rPr>
                    <w:rtl w:val="0"/>
                  </w:rPr>
                </w:r>
              </w:ins>
            </w:sdtContent>
          </w:sdt>
        </w:p>
      </w:sdtContent>
    </w:sdt>
    <w:p w:rsidR="00000000" w:rsidDel="00000000" w:rsidP="00000000" w:rsidRDefault="00000000" w:rsidRPr="00000000" w14:paraId="00000089">
      <w:pPr>
        <w:spacing w:after="120" w:lineRule="auto"/>
        <w:jc w:val="both"/>
        <w:rPr>
          <w:b w:val="1"/>
          <w:sz w:val="20"/>
          <w:szCs w:val="20"/>
        </w:rPr>
      </w:pPr>
      <w:r w:rsidDel="00000000" w:rsidR="00000000" w:rsidRPr="00000000">
        <w:rPr>
          <w:sz w:val="20"/>
          <w:szCs w:val="20"/>
          <w:rtl w:val="0"/>
        </w:rPr>
        <w:t xml:space="preserve">Las soluciones como los jarabes, las cuales se administran por vía oral, pueden venir acompañados de cucharas para su dosificación, las cuales pueden llenarse más o menos, no son muy exactas, por eso en algunos casos se prefiere el uso de jeringas para su medición. Si el medicamento no cuenta con la cuchara dosificadora, pueden utilizarse las medidas domésticas que se plantean en la siguiente tabla. Si la dosis viene definida en gotas, el tamaño puede variar dependiendo de la viscosidad de la solución, del cuentagotas, etc. Si con el medicamento no se proporciona ningún cuentagotas o especifica una equivalencia diferente, se asume la equivalencia planteada en la tabla.</w:t>
      </w:r>
      <w:r w:rsidDel="00000000" w:rsidR="00000000" w:rsidRPr="00000000">
        <w:rPr>
          <w:rtl w:val="0"/>
        </w:rPr>
      </w:r>
      <w:sdt>
        <w:sdtPr>
          <w:tag w:val="goog_rdk_96"/>
        </w:sdtPr>
        <w:sdtContent>
          <w:del w:author="SANDRA PATRICIA HOYOS SEPULVEDA" w:id="15" w:date="2022-06-04T20:12:45Z">
            <w:r w:rsidDel="00000000" w:rsidR="00000000" w:rsidRPr="00000000">
              <w:drawing>
                <wp:anchor allowOverlap="1" behindDoc="0" distB="0" distT="0" distL="114300" distR="114300" hidden="0" layoutInCell="1" locked="0" relativeHeight="0" simplePos="0">
                  <wp:simplePos x="0" y="0"/>
                  <wp:positionH relativeFrom="column">
                    <wp:posOffset>4306</wp:posOffset>
                  </wp:positionH>
                  <wp:positionV relativeFrom="paragraph">
                    <wp:posOffset>5220</wp:posOffset>
                  </wp:positionV>
                  <wp:extent cx="1399457" cy="1235034"/>
                  <wp:effectExtent b="0" l="0" r="0" t="0"/>
                  <wp:wrapSquare wrapText="bothSides" distB="0" distT="0" distL="114300" distR="114300"/>
                  <wp:docPr descr="Botella de jarabe para la tos y cuchara de plástico, farmacia vector gratuito" id="1052" name="image17.jpg"/>
                  <a:graphic>
                    <a:graphicData uri="http://schemas.openxmlformats.org/drawingml/2006/picture">
                      <pic:pic>
                        <pic:nvPicPr>
                          <pic:cNvPr descr="Botella de jarabe para la tos y cuchara de plástico, farmacia vector gratuito" id="0" name="image17.jpg"/>
                          <pic:cNvPicPr preferRelativeResize="0"/>
                        </pic:nvPicPr>
                        <pic:blipFill>
                          <a:blip r:embed="rId18"/>
                          <a:srcRect b="0" l="0" r="0" t="0"/>
                          <a:stretch>
                            <a:fillRect/>
                          </a:stretch>
                        </pic:blipFill>
                        <pic:spPr>
                          <a:xfrm>
                            <a:off x="0" y="0"/>
                            <a:ext cx="1399457" cy="1235034"/>
                          </a:xfrm>
                          <a:prstGeom prst="rect"/>
                          <a:ln/>
                        </pic:spPr>
                      </pic:pic>
                    </a:graphicData>
                  </a:graphic>
                </wp:anchor>
              </w:drawing>
            </w:r>
          </w:del>
        </w:sdtContent>
      </w:sdt>
    </w:p>
    <w:p w:rsidR="00000000" w:rsidDel="00000000" w:rsidP="00000000" w:rsidRDefault="00000000" w:rsidRPr="00000000" w14:paraId="0000008A">
      <w:pPr>
        <w:spacing w:after="120" w:lineRule="auto"/>
        <w:jc w:val="both"/>
        <w:rPr>
          <w:b w:val="1"/>
          <w:sz w:val="20"/>
          <w:szCs w:val="20"/>
        </w:rPr>
      </w:pPr>
      <w:r w:rsidDel="00000000" w:rsidR="00000000" w:rsidRPr="00000000">
        <w:rPr>
          <w:rtl w:val="0"/>
        </w:rPr>
      </w:r>
    </w:p>
    <w:sdt>
      <w:sdtPr>
        <w:tag w:val="goog_rdk_97"/>
      </w:sdtPr>
      <w:sdtContent>
        <w:p w:rsidR="00000000" w:rsidDel="00000000" w:rsidP="00000000" w:rsidRDefault="00000000" w:rsidRPr="00000000" w14:paraId="0000008B">
          <w:pPr>
            <w:spacing w:after="120" w:lineRule="auto"/>
            <w:jc w:val="left"/>
            <w:rPr>
              <w:b w:val="1"/>
              <w:sz w:val="20"/>
              <w:szCs w:val="20"/>
            </w:rPr>
            <w:pPrChange w:author="SANDRA PATRICIA HOYOS SEPULVEDA" w:id="0" w:date="2022-06-04T20:12:53Z">
              <w:pPr>
                <w:spacing w:after="120" w:lineRule="auto"/>
                <w:jc w:val="center"/>
              </w:pPr>
            </w:pPrChange>
          </w:pPr>
          <w:r w:rsidDel="00000000" w:rsidR="00000000" w:rsidRPr="00000000">
            <w:rPr>
              <w:b w:val="1"/>
              <w:sz w:val="20"/>
              <w:szCs w:val="20"/>
              <w:rtl w:val="0"/>
            </w:rPr>
            <w:t xml:space="preserve">Tabla 1</w:t>
          </w:r>
        </w:p>
      </w:sdtContent>
    </w:sdt>
    <w:sdt>
      <w:sdtPr>
        <w:tag w:val="goog_rdk_98"/>
      </w:sdtPr>
      <w:sdtContent>
        <w:p w:rsidR="00000000" w:rsidDel="00000000" w:rsidP="00000000" w:rsidRDefault="00000000" w:rsidRPr="00000000" w14:paraId="0000008C">
          <w:pPr>
            <w:spacing w:after="120" w:lineRule="auto"/>
            <w:jc w:val="left"/>
            <w:rPr>
              <w:i w:val="1"/>
              <w:sz w:val="20"/>
              <w:szCs w:val="20"/>
            </w:rPr>
            <w:pPrChange w:author="SANDRA PATRICIA HOYOS SEPULVEDA" w:id="0" w:date="2022-06-04T20:12:55Z">
              <w:pPr>
                <w:spacing w:after="120" w:lineRule="auto"/>
                <w:jc w:val="center"/>
              </w:pPr>
            </w:pPrChange>
          </w:pPr>
          <w:r w:rsidDel="00000000" w:rsidR="00000000" w:rsidRPr="00000000">
            <w:rPr>
              <w:i w:val="1"/>
              <w:sz w:val="20"/>
              <w:szCs w:val="20"/>
              <w:rtl w:val="0"/>
            </w:rPr>
            <w:t xml:space="preserve">Unidades de medida y equivalencias</w:t>
          </w:r>
        </w:p>
      </w:sdtContent>
    </w:sdt>
    <w:tbl>
      <w:tblPr>
        <w:tblStyle w:val="Table6"/>
        <w:tblW w:w="9781.0" w:type="dxa"/>
        <w:jc w:val="center"/>
        <w:tblLayout w:type="fixed"/>
        <w:tblLook w:val="0400"/>
      </w:tblPr>
      <w:tblGrid>
        <w:gridCol w:w="1474"/>
        <w:gridCol w:w="1874"/>
        <w:gridCol w:w="1681"/>
        <w:gridCol w:w="2743"/>
        <w:gridCol w:w="2009"/>
        <w:tblGridChange w:id="0">
          <w:tblGrid>
            <w:gridCol w:w="1474"/>
            <w:gridCol w:w="1874"/>
            <w:gridCol w:w="1681"/>
            <w:gridCol w:w="2743"/>
            <w:gridCol w:w="2009"/>
          </w:tblGrid>
        </w:tblGridChange>
      </w:tblGrid>
      <w:tr>
        <w:trPr>
          <w:cantSplit w:val="0"/>
          <w:trHeight w:val="283" w:hRule="atLeast"/>
          <w:tblHeader w:val="0"/>
        </w:trPr>
        <w:tc>
          <w:tcPr>
            <w:tcBorders>
              <w:top w:color="000000" w:space="0" w:sz="0" w:val="nil"/>
              <w:left w:color="000000" w:space="0" w:sz="0" w:val="nil"/>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D">
            <w:pPr>
              <w:spacing w:after="120" w:lineRule="auto"/>
              <w:jc w:val="center"/>
              <w:rPr>
                <w:sz w:val="20"/>
                <w:szCs w:val="20"/>
              </w:rPr>
            </w:pPr>
            <w:sdt>
              <w:sdtPr>
                <w:tag w:val="goog_rdk_99"/>
              </w:sdtPr>
              <w:sdtContent>
                <w:commentRangeStart w:id="15"/>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E">
            <w:pPr>
              <w:spacing w:after="120" w:lineRule="auto"/>
              <w:jc w:val="center"/>
              <w:rPr>
                <w:sz w:val="20"/>
                <w:szCs w:val="20"/>
              </w:rPr>
            </w:pPr>
            <w:r w:rsidDel="00000000" w:rsidR="00000000" w:rsidRPr="00000000">
              <w:rPr>
                <w:b w:val="1"/>
                <w:sz w:val="20"/>
                <w:szCs w:val="20"/>
                <w:rtl w:val="0"/>
              </w:rPr>
              <w:t xml:space="preserve">Unidad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F">
            <w:pPr>
              <w:spacing w:after="120" w:lineRule="auto"/>
              <w:jc w:val="center"/>
              <w:rPr>
                <w:sz w:val="20"/>
                <w:szCs w:val="20"/>
              </w:rPr>
            </w:pPr>
            <w:r w:rsidDel="00000000" w:rsidR="00000000" w:rsidRPr="00000000">
              <w:rPr>
                <w:b w:val="1"/>
                <w:sz w:val="20"/>
                <w:szCs w:val="20"/>
                <w:rtl w:val="0"/>
              </w:rPr>
              <w:t xml:space="preserve">Abreviatura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0">
            <w:pPr>
              <w:spacing w:after="120" w:lineRule="auto"/>
              <w:jc w:val="center"/>
              <w:rPr>
                <w:sz w:val="20"/>
                <w:szCs w:val="20"/>
              </w:rPr>
            </w:pPr>
            <w:r w:rsidDel="00000000" w:rsidR="00000000" w:rsidRPr="00000000">
              <w:rPr>
                <w:b w:val="1"/>
                <w:sz w:val="20"/>
                <w:szCs w:val="20"/>
                <w:rtl w:val="0"/>
              </w:rPr>
              <w:t xml:space="preserve">Unidad equivalente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1">
            <w:pPr>
              <w:spacing w:after="120" w:lineRule="auto"/>
              <w:jc w:val="center"/>
              <w:rPr>
                <w:sz w:val="20"/>
                <w:szCs w:val="20"/>
              </w:rPr>
            </w:pPr>
            <w:r w:rsidDel="00000000" w:rsidR="00000000" w:rsidRPr="00000000">
              <w:rPr>
                <w:b w:val="1"/>
                <w:sz w:val="20"/>
                <w:szCs w:val="20"/>
                <w:rtl w:val="0"/>
              </w:rPr>
              <w:t xml:space="preserve">Abreviatura</w:t>
            </w:r>
            <w:r w:rsidDel="00000000" w:rsidR="00000000" w:rsidRPr="00000000">
              <w:rPr>
                <w:rtl w:val="0"/>
              </w:rPr>
            </w:r>
          </w:p>
        </w:tc>
      </w:tr>
      <w:tr>
        <w:trPr>
          <w:cantSplit w:val="0"/>
          <w:trHeight w:val="159"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2">
            <w:pPr>
              <w:spacing w:after="120" w:lineRule="auto"/>
              <w:jc w:val="center"/>
              <w:rPr>
                <w:sz w:val="20"/>
                <w:szCs w:val="20"/>
              </w:rPr>
            </w:pPr>
            <w:r w:rsidDel="00000000" w:rsidR="00000000" w:rsidRPr="00000000">
              <w:rPr>
                <w:b w:val="1"/>
                <w:sz w:val="20"/>
                <w:szCs w:val="20"/>
                <w:rtl w:val="0"/>
              </w:rPr>
              <w:t xml:space="preserve">Peso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3">
            <w:pPr>
              <w:spacing w:after="120" w:lineRule="auto"/>
              <w:jc w:val="center"/>
              <w:rPr>
                <w:sz w:val="20"/>
                <w:szCs w:val="20"/>
              </w:rPr>
            </w:pPr>
            <w:r w:rsidDel="00000000" w:rsidR="00000000" w:rsidRPr="00000000">
              <w:rPr>
                <w:sz w:val="20"/>
                <w:szCs w:val="20"/>
                <w:rtl w:val="0"/>
              </w:rPr>
              <w:t xml:space="preserve">1 kilogramo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4">
            <w:pPr>
              <w:spacing w:after="120" w:lineRule="auto"/>
              <w:jc w:val="center"/>
              <w:rPr>
                <w:sz w:val="20"/>
                <w:szCs w:val="20"/>
              </w:rPr>
            </w:pPr>
            <w:r w:rsidDel="00000000" w:rsidR="00000000" w:rsidRPr="00000000">
              <w:rPr>
                <w:sz w:val="20"/>
                <w:szCs w:val="20"/>
                <w:rtl w:val="0"/>
              </w:rPr>
              <w:t xml:space="preserve">1 kg</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5">
            <w:pPr>
              <w:spacing w:after="120" w:lineRule="auto"/>
              <w:jc w:val="center"/>
              <w:rPr>
                <w:sz w:val="20"/>
                <w:szCs w:val="20"/>
              </w:rPr>
            </w:pPr>
            <w:r w:rsidDel="00000000" w:rsidR="00000000" w:rsidRPr="00000000">
              <w:rPr>
                <w:sz w:val="20"/>
                <w:szCs w:val="20"/>
                <w:rtl w:val="0"/>
              </w:rPr>
              <w:t xml:space="preserve">1000 gramos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6">
            <w:pPr>
              <w:spacing w:after="120" w:lineRule="auto"/>
              <w:jc w:val="center"/>
              <w:rPr>
                <w:sz w:val="20"/>
                <w:szCs w:val="20"/>
              </w:rPr>
            </w:pPr>
            <w:r w:rsidDel="00000000" w:rsidR="00000000" w:rsidRPr="00000000">
              <w:rPr>
                <w:sz w:val="20"/>
                <w:szCs w:val="20"/>
                <w:rtl w:val="0"/>
              </w:rPr>
              <w:t xml:space="preserve">1000 g</w:t>
            </w:r>
          </w:p>
        </w:tc>
      </w:tr>
      <w:tr>
        <w:trPr>
          <w:cantSplit w:val="0"/>
          <w:trHeight w:val="272"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8">
            <w:pPr>
              <w:spacing w:after="120" w:lineRule="auto"/>
              <w:jc w:val="center"/>
              <w:rPr>
                <w:sz w:val="20"/>
                <w:szCs w:val="20"/>
              </w:rPr>
            </w:pPr>
            <w:r w:rsidDel="00000000" w:rsidR="00000000" w:rsidRPr="00000000">
              <w:rPr>
                <w:sz w:val="20"/>
                <w:szCs w:val="20"/>
                <w:rtl w:val="0"/>
              </w:rPr>
              <w:t xml:space="preserve">1 gramo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9">
            <w:pPr>
              <w:spacing w:after="120" w:lineRule="auto"/>
              <w:jc w:val="center"/>
              <w:rPr>
                <w:sz w:val="20"/>
                <w:szCs w:val="20"/>
              </w:rPr>
            </w:pPr>
            <w:r w:rsidDel="00000000" w:rsidR="00000000" w:rsidRPr="00000000">
              <w:rPr>
                <w:sz w:val="20"/>
                <w:szCs w:val="20"/>
                <w:rtl w:val="0"/>
              </w:rPr>
              <w:t xml:space="preserve">1 g</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A">
            <w:pPr>
              <w:spacing w:after="120" w:lineRule="auto"/>
              <w:jc w:val="center"/>
              <w:rPr>
                <w:sz w:val="20"/>
                <w:szCs w:val="20"/>
              </w:rPr>
            </w:pPr>
            <w:r w:rsidDel="00000000" w:rsidR="00000000" w:rsidRPr="00000000">
              <w:rPr>
                <w:sz w:val="20"/>
                <w:szCs w:val="20"/>
                <w:rtl w:val="0"/>
              </w:rPr>
              <w:t xml:space="preserve">1000 miligramos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B">
            <w:pPr>
              <w:spacing w:after="120" w:lineRule="auto"/>
              <w:jc w:val="center"/>
              <w:rPr>
                <w:sz w:val="20"/>
                <w:szCs w:val="20"/>
              </w:rPr>
            </w:pPr>
            <w:r w:rsidDel="00000000" w:rsidR="00000000" w:rsidRPr="00000000">
              <w:rPr>
                <w:sz w:val="20"/>
                <w:szCs w:val="20"/>
                <w:rtl w:val="0"/>
              </w:rPr>
              <w:t xml:space="preserve">1000 mg </w:t>
            </w:r>
          </w:p>
        </w:tc>
      </w:tr>
      <w:tr>
        <w:trPr>
          <w:cantSplit w:val="0"/>
          <w:trHeight w:val="272"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D">
            <w:pPr>
              <w:spacing w:after="120" w:lineRule="auto"/>
              <w:jc w:val="center"/>
              <w:rPr>
                <w:sz w:val="20"/>
                <w:szCs w:val="20"/>
              </w:rPr>
            </w:pPr>
            <w:r w:rsidDel="00000000" w:rsidR="00000000" w:rsidRPr="00000000">
              <w:rPr>
                <w:sz w:val="20"/>
                <w:szCs w:val="20"/>
                <w:rtl w:val="0"/>
              </w:rPr>
              <w:t xml:space="preserve">1 miligramo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E">
            <w:pPr>
              <w:spacing w:after="120" w:lineRule="auto"/>
              <w:jc w:val="center"/>
              <w:rPr>
                <w:sz w:val="20"/>
                <w:szCs w:val="20"/>
              </w:rPr>
            </w:pPr>
            <w:r w:rsidDel="00000000" w:rsidR="00000000" w:rsidRPr="00000000">
              <w:rPr>
                <w:sz w:val="20"/>
                <w:szCs w:val="20"/>
                <w:rtl w:val="0"/>
              </w:rPr>
              <w:t xml:space="preserve">1 mg</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9F">
            <w:pPr>
              <w:spacing w:after="120" w:lineRule="auto"/>
              <w:jc w:val="center"/>
              <w:rPr>
                <w:sz w:val="20"/>
                <w:szCs w:val="20"/>
              </w:rPr>
            </w:pPr>
            <w:r w:rsidDel="00000000" w:rsidR="00000000" w:rsidRPr="00000000">
              <w:rPr>
                <w:sz w:val="20"/>
                <w:szCs w:val="20"/>
                <w:rtl w:val="0"/>
              </w:rPr>
              <w:t xml:space="preserve">1000 microgramos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0">
            <w:pPr>
              <w:spacing w:after="120" w:lineRule="auto"/>
              <w:jc w:val="center"/>
              <w:rPr>
                <w:sz w:val="20"/>
                <w:szCs w:val="20"/>
              </w:rPr>
            </w:pPr>
            <w:r w:rsidDel="00000000" w:rsidR="00000000" w:rsidRPr="00000000">
              <w:rPr>
                <w:sz w:val="20"/>
                <w:szCs w:val="20"/>
                <w:rtl w:val="0"/>
              </w:rPr>
              <w:t xml:space="preserve">1000 μg / mcg</w:t>
            </w:r>
          </w:p>
        </w:tc>
      </w:tr>
      <w:tr>
        <w:trPr>
          <w:cantSplit w:val="0"/>
          <w:trHeight w:val="159"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1">
            <w:pPr>
              <w:spacing w:after="120" w:lineRule="auto"/>
              <w:jc w:val="center"/>
              <w:rPr>
                <w:sz w:val="20"/>
                <w:szCs w:val="20"/>
              </w:rPr>
            </w:pPr>
            <w:r w:rsidDel="00000000" w:rsidR="00000000" w:rsidRPr="00000000">
              <w:rPr>
                <w:b w:val="1"/>
                <w:sz w:val="20"/>
                <w:szCs w:val="20"/>
                <w:rtl w:val="0"/>
              </w:rPr>
              <w:t xml:space="preserve">Volumen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2">
            <w:pPr>
              <w:spacing w:after="120" w:lineRule="auto"/>
              <w:jc w:val="center"/>
              <w:rPr>
                <w:sz w:val="20"/>
                <w:szCs w:val="20"/>
              </w:rPr>
            </w:pPr>
            <w:r w:rsidDel="00000000" w:rsidR="00000000" w:rsidRPr="00000000">
              <w:rPr>
                <w:sz w:val="20"/>
                <w:szCs w:val="20"/>
                <w:rtl w:val="0"/>
              </w:rPr>
              <w:t xml:space="preserve">1 litro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3">
            <w:pPr>
              <w:spacing w:after="120" w:lineRule="auto"/>
              <w:jc w:val="center"/>
              <w:rPr>
                <w:sz w:val="20"/>
                <w:szCs w:val="20"/>
              </w:rPr>
            </w:pPr>
            <w:r w:rsidDel="00000000" w:rsidR="00000000" w:rsidRPr="00000000">
              <w:rPr>
                <w:sz w:val="20"/>
                <w:szCs w:val="20"/>
                <w:rtl w:val="0"/>
              </w:rPr>
              <w:t xml:space="preserve">1 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4">
            <w:pPr>
              <w:spacing w:after="120" w:lineRule="auto"/>
              <w:jc w:val="center"/>
              <w:rPr>
                <w:sz w:val="20"/>
                <w:szCs w:val="20"/>
              </w:rPr>
            </w:pPr>
            <w:r w:rsidDel="00000000" w:rsidR="00000000" w:rsidRPr="00000000">
              <w:rPr>
                <w:sz w:val="20"/>
                <w:szCs w:val="20"/>
                <w:rtl w:val="0"/>
              </w:rPr>
              <w:t xml:space="preserve">1000 mililitros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5">
            <w:pPr>
              <w:spacing w:after="120" w:lineRule="auto"/>
              <w:jc w:val="center"/>
              <w:rPr>
                <w:sz w:val="20"/>
                <w:szCs w:val="20"/>
              </w:rPr>
            </w:pPr>
            <w:r w:rsidDel="00000000" w:rsidR="00000000" w:rsidRPr="00000000">
              <w:rPr>
                <w:sz w:val="20"/>
                <w:szCs w:val="20"/>
                <w:rtl w:val="0"/>
              </w:rPr>
              <w:t xml:space="preserve">1000 ml</w:t>
            </w:r>
          </w:p>
        </w:tc>
      </w:tr>
      <w:tr>
        <w:trPr>
          <w:cantSplit w:val="0"/>
          <w:trHeight w:val="384"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7">
            <w:pPr>
              <w:spacing w:after="120" w:lineRule="auto"/>
              <w:jc w:val="center"/>
              <w:rPr>
                <w:sz w:val="20"/>
                <w:szCs w:val="20"/>
              </w:rPr>
            </w:pPr>
            <w:r w:rsidDel="00000000" w:rsidR="00000000" w:rsidRPr="00000000">
              <w:rPr>
                <w:sz w:val="20"/>
                <w:szCs w:val="20"/>
                <w:rtl w:val="0"/>
              </w:rPr>
              <w:t xml:space="preserve">1 litro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8">
            <w:pPr>
              <w:spacing w:after="120" w:lineRule="auto"/>
              <w:jc w:val="center"/>
              <w:rPr>
                <w:sz w:val="20"/>
                <w:szCs w:val="20"/>
              </w:rPr>
            </w:pPr>
            <w:r w:rsidDel="00000000" w:rsidR="00000000" w:rsidRPr="00000000">
              <w:rPr>
                <w:sz w:val="20"/>
                <w:szCs w:val="20"/>
                <w:rtl w:val="0"/>
              </w:rPr>
              <w:t xml:space="preserve">1 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9">
            <w:pPr>
              <w:spacing w:after="120" w:lineRule="auto"/>
              <w:jc w:val="center"/>
              <w:rPr>
                <w:sz w:val="20"/>
                <w:szCs w:val="20"/>
              </w:rPr>
            </w:pPr>
            <w:r w:rsidDel="00000000" w:rsidR="00000000" w:rsidRPr="00000000">
              <w:rPr>
                <w:sz w:val="20"/>
                <w:szCs w:val="20"/>
                <w:rtl w:val="0"/>
              </w:rPr>
              <w:t xml:space="preserve">1000 centímetros cúbicos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A">
            <w:pPr>
              <w:spacing w:after="120" w:lineRule="auto"/>
              <w:jc w:val="center"/>
              <w:rPr>
                <w:sz w:val="20"/>
                <w:szCs w:val="20"/>
              </w:rPr>
            </w:pPr>
            <w:r w:rsidDel="00000000" w:rsidR="00000000" w:rsidRPr="00000000">
              <w:rPr>
                <w:sz w:val="20"/>
                <w:szCs w:val="20"/>
                <w:rtl w:val="0"/>
              </w:rPr>
              <w:t xml:space="preserve">1 cc / cm</w:t>
            </w:r>
            <w:r w:rsidDel="00000000" w:rsidR="00000000" w:rsidRPr="00000000">
              <w:rPr>
                <w:sz w:val="20"/>
                <w:szCs w:val="20"/>
                <w:vertAlign w:val="superscript"/>
                <w:rtl w:val="0"/>
              </w:rPr>
              <w:t xml:space="preserve">3</w:t>
            </w:r>
            <w:r w:rsidDel="00000000" w:rsidR="00000000" w:rsidRPr="00000000">
              <w:rPr>
                <w:rtl w:val="0"/>
              </w:rPr>
            </w:r>
          </w:p>
        </w:tc>
      </w:tr>
      <w:tr>
        <w:trPr>
          <w:cantSplit w:val="0"/>
          <w:trHeight w:val="272"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C">
            <w:pPr>
              <w:spacing w:after="120" w:lineRule="auto"/>
              <w:jc w:val="center"/>
              <w:rPr>
                <w:sz w:val="20"/>
                <w:szCs w:val="20"/>
              </w:rPr>
            </w:pPr>
            <w:r w:rsidDel="00000000" w:rsidR="00000000" w:rsidRPr="00000000">
              <w:rPr>
                <w:sz w:val="20"/>
                <w:szCs w:val="20"/>
                <w:rtl w:val="0"/>
              </w:rPr>
              <w:t xml:space="preserve">1 mililitro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D">
            <w:pPr>
              <w:spacing w:after="120" w:lineRule="auto"/>
              <w:jc w:val="center"/>
              <w:rPr>
                <w:sz w:val="20"/>
                <w:szCs w:val="20"/>
              </w:rPr>
            </w:pPr>
            <w:r w:rsidDel="00000000" w:rsidR="00000000" w:rsidRPr="00000000">
              <w:rPr>
                <w:sz w:val="20"/>
                <w:szCs w:val="20"/>
                <w:rtl w:val="0"/>
              </w:rPr>
              <w:t xml:space="preserve">1 ml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E">
            <w:pPr>
              <w:spacing w:after="120" w:lineRule="auto"/>
              <w:jc w:val="center"/>
              <w:rPr>
                <w:sz w:val="20"/>
                <w:szCs w:val="20"/>
              </w:rPr>
            </w:pPr>
            <w:r w:rsidDel="00000000" w:rsidR="00000000" w:rsidRPr="00000000">
              <w:rPr>
                <w:sz w:val="20"/>
                <w:szCs w:val="20"/>
                <w:rtl w:val="0"/>
              </w:rPr>
              <w:t xml:space="preserve">1 centímetro cúbico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F">
            <w:pPr>
              <w:spacing w:after="120" w:lineRule="auto"/>
              <w:jc w:val="center"/>
              <w:rPr>
                <w:sz w:val="20"/>
                <w:szCs w:val="20"/>
              </w:rPr>
            </w:pPr>
            <w:r w:rsidDel="00000000" w:rsidR="00000000" w:rsidRPr="00000000">
              <w:rPr>
                <w:sz w:val="20"/>
                <w:szCs w:val="20"/>
                <w:rtl w:val="0"/>
              </w:rPr>
              <w:t xml:space="preserve">1 cc / cm</w:t>
            </w:r>
            <w:r w:rsidDel="00000000" w:rsidR="00000000" w:rsidRPr="00000000">
              <w:rPr>
                <w:sz w:val="20"/>
                <w:szCs w:val="20"/>
                <w:vertAlign w:val="superscript"/>
                <w:rtl w:val="0"/>
              </w:rPr>
              <w:t xml:space="preserve">3</w:t>
            </w:r>
            <w:r w:rsidDel="00000000" w:rsidR="00000000" w:rsidRPr="00000000">
              <w:rPr>
                <w:rtl w:val="0"/>
              </w:rPr>
            </w:r>
          </w:p>
        </w:tc>
      </w:tr>
      <w:tr>
        <w:trPr>
          <w:cantSplit w:val="0"/>
          <w:trHeight w:val="272"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1">
            <w:pPr>
              <w:spacing w:after="120" w:lineRule="auto"/>
              <w:jc w:val="center"/>
              <w:rPr>
                <w:sz w:val="20"/>
                <w:szCs w:val="20"/>
              </w:rPr>
            </w:pPr>
            <w:r w:rsidDel="00000000" w:rsidR="00000000" w:rsidRPr="00000000">
              <w:rPr>
                <w:sz w:val="20"/>
                <w:szCs w:val="20"/>
                <w:rtl w:val="0"/>
              </w:rPr>
              <w:t xml:space="preserve">1 mililitro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2">
            <w:pPr>
              <w:spacing w:after="120" w:lineRule="auto"/>
              <w:jc w:val="center"/>
              <w:rPr>
                <w:sz w:val="20"/>
                <w:szCs w:val="20"/>
              </w:rPr>
            </w:pPr>
            <w:r w:rsidDel="00000000" w:rsidR="00000000" w:rsidRPr="00000000">
              <w:rPr>
                <w:sz w:val="20"/>
                <w:szCs w:val="20"/>
                <w:rtl w:val="0"/>
              </w:rPr>
              <w:t xml:space="preserve">1ml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3">
            <w:pPr>
              <w:spacing w:after="120" w:lineRule="auto"/>
              <w:jc w:val="center"/>
              <w:rPr>
                <w:sz w:val="20"/>
                <w:szCs w:val="20"/>
              </w:rPr>
            </w:pPr>
            <w:r w:rsidDel="00000000" w:rsidR="00000000" w:rsidRPr="00000000">
              <w:rPr>
                <w:sz w:val="20"/>
                <w:szCs w:val="20"/>
                <w:rtl w:val="0"/>
              </w:rPr>
              <w:t xml:space="preserve">1000 microlitros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4">
            <w:pPr>
              <w:spacing w:after="120" w:lineRule="auto"/>
              <w:jc w:val="center"/>
              <w:rPr>
                <w:sz w:val="20"/>
                <w:szCs w:val="20"/>
              </w:rPr>
            </w:pPr>
            <w:r w:rsidDel="00000000" w:rsidR="00000000" w:rsidRPr="00000000">
              <w:rPr>
                <w:sz w:val="20"/>
                <w:szCs w:val="20"/>
                <w:rtl w:val="0"/>
              </w:rPr>
              <w:t xml:space="preserve">1000 μl</w:t>
            </w:r>
          </w:p>
        </w:tc>
      </w:tr>
      <w:tr>
        <w:trPr>
          <w:cantSplit w:val="0"/>
          <w:trHeight w:val="272"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5">
            <w:pPr>
              <w:spacing w:after="120" w:lineRule="auto"/>
              <w:jc w:val="center"/>
              <w:rPr>
                <w:sz w:val="20"/>
                <w:szCs w:val="20"/>
              </w:rPr>
            </w:pPr>
            <w:r w:rsidDel="00000000" w:rsidR="00000000" w:rsidRPr="00000000">
              <w:rPr>
                <w:b w:val="1"/>
                <w:sz w:val="20"/>
                <w:szCs w:val="20"/>
                <w:rtl w:val="0"/>
              </w:rPr>
              <w:t xml:space="preserve">Doméstico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6">
            <w:pPr>
              <w:spacing w:after="120" w:lineRule="auto"/>
              <w:jc w:val="center"/>
              <w:rPr>
                <w:sz w:val="20"/>
                <w:szCs w:val="20"/>
              </w:rPr>
            </w:pPr>
            <w:r w:rsidDel="00000000" w:rsidR="00000000" w:rsidRPr="00000000">
              <w:rPr>
                <w:sz w:val="20"/>
                <w:szCs w:val="20"/>
                <w:rtl w:val="0"/>
              </w:rPr>
              <w:t xml:space="preserve">1 cucharada café</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7">
            <w:pPr>
              <w:spacing w:after="12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8">
            <w:pPr>
              <w:spacing w:after="120" w:lineRule="auto"/>
              <w:jc w:val="center"/>
              <w:rPr>
                <w:sz w:val="20"/>
                <w:szCs w:val="20"/>
              </w:rPr>
            </w:pPr>
            <w:r w:rsidDel="00000000" w:rsidR="00000000" w:rsidRPr="00000000">
              <w:rPr>
                <w:sz w:val="20"/>
                <w:szCs w:val="20"/>
                <w:rtl w:val="0"/>
              </w:rPr>
              <w:t xml:space="preserve">2,5 mililitros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9">
            <w:pPr>
              <w:spacing w:after="120" w:lineRule="auto"/>
              <w:jc w:val="center"/>
              <w:rPr>
                <w:sz w:val="20"/>
                <w:szCs w:val="20"/>
              </w:rPr>
            </w:pPr>
            <w:r w:rsidDel="00000000" w:rsidR="00000000" w:rsidRPr="00000000">
              <w:rPr>
                <w:sz w:val="20"/>
                <w:szCs w:val="20"/>
                <w:rtl w:val="0"/>
              </w:rPr>
              <w:t xml:space="preserve">2,5 ml</w:t>
            </w:r>
          </w:p>
        </w:tc>
      </w:tr>
      <w:tr>
        <w:trPr>
          <w:cantSplit w:val="0"/>
          <w:trHeight w:val="272"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B">
            <w:pPr>
              <w:spacing w:after="120" w:lineRule="auto"/>
              <w:jc w:val="center"/>
              <w:rPr>
                <w:sz w:val="20"/>
                <w:szCs w:val="20"/>
              </w:rPr>
            </w:pPr>
            <w:r w:rsidDel="00000000" w:rsidR="00000000" w:rsidRPr="00000000">
              <w:rPr>
                <w:sz w:val="20"/>
                <w:szCs w:val="20"/>
                <w:rtl w:val="0"/>
              </w:rPr>
              <w:t xml:space="preserve">1 cucharada postre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C">
            <w:pPr>
              <w:spacing w:after="12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D">
            <w:pPr>
              <w:spacing w:after="120" w:lineRule="auto"/>
              <w:jc w:val="center"/>
              <w:rPr>
                <w:sz w:val="20"/>
                <w:szCs w:val="20"/>
              </w:rPr>
            </w:pPr>
            <w:r w:rsidDel="00000000" w:rsidR="00000000" w:rsidRPr="00000000">
              <w:rPr>
                <w:sz w:val="20"/>
                <w:szCs w:val="20"/>
                <w:rtl w:val="0"/>
              </w:rPr>
              <w:t xml:space="preserve">5 mililitros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E">
            <w:pPr>
              <w:spacing w:after="120" w:lineRule="auto"/>
              <w:jc w:val="center"/>
              <w:rPr>
                <w:sz w:val="20"/>
                <w:szCs w:val="20"/>
              </w:rPr>
            </w:pPr>
            <w:r w:rsidDel="00000000" w:rsidR="00000000" w:rsidRPr="00000000">
              <w:rPr>
                <w:sz w:val="20"/>
                <w:szCs w:val="20"/>
                <w:rtl w:val="0"/>
              </w:rPr>
              <w:t xml:space="preserve">5 ml</w:t>
            </w:r>
          </w:p>
        </w:tc>
      </w:tr>
      <w:tr>
        <w:trPr>
          <w:cantSplit w:val="0"/>
          <w:trHeight w:val="272"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0">
            <w:pPr>
              <w:spacing w:after="120" w:lineRule="auto"/>
              <w:jc w:val="center"/>
              <w:rPr>
                <w:sz w:val="20"/>
                <w:szCs w:val="20"/>
              </w:rPr>
            </w:pPr>
            <w:r w:rsidDel="00000000" w:rsidR="00000000" w:rsidRPr="00000000">
              <w:rPr>
                <w:sz w:val="20"/>
                <w:szCs w:val="20"/>
                <w:rtl w:val="0"/>
              </w:rPr>
              <w:t xml:space="preserve">1 cucharada sopera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1">
            <w:pPr>
              <w:spacing w:after="12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2">
            <w:pPr>
              <w:spacing w:after="120" w:lineRule="auto"/>
              <w:jc w:val="center"/>
              <w:rPr>
                <w:sz w:val="20"/>
                <w:szCs w:val="20"/>
              </w:rPr>
            </w:pPr>
            <w:r w:rsidDel="00000000" w:rsidR="00000000" w:rsidRPr="00000000">
              <w:rPr>
                <w:sz w:val="20"/>
                <w:szCs w:val="20"/>
                <w:rtl w:val="0"/>
              </w:rPr>
              <w:t xml:space="preserve">10 – 15 mililitros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3">
            <w:pPr>
              <w:spacing w:after="120" w:lineRule="auto"/>
              <w:jc w:val="center"/>
              <w:rPr>
                <w:sz w:val="20"/>
                <w:szCs w:val="20"/>
              </w:rPr>
            </w:pPr>
            <w:r w:rsidDel="00000000" w:rsidR="00000000" w:rsidRPr="00000000">
              <w:rPr>
                <w:sz w:val="20"/>
                <w:szCs w:val="20"/>
                <w:rtl w:val="0"/>
              </w:rPr>
              <w:t xml:space="preserve">10 – 15 ml</w:t>
            </w:r>
          </w:p>
        </w:tc>
      </w:tr>
      <w:tr>
        <w:trPr>
          <w:cantSplit w:val="0"/>
          <w:trHeight w:val="159"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5">
            <w:pPr>
              <w:spacing w:after="120" w:lineRule="auto"/>
              <w:jc w:val="center"/>
              <w:rPr>
                <w:sz w:val="20"/>
                <w:szCs w:val="20"/>
              </w:rPr>
            </w:pPr>
            <w:r w:rsidDel="00000000" w:rsidR="00000000" w:rsidRPr="00000000">
              <w:rPr>
                <w:sz w:val="20"/>
                <w:szCs w:val="20"/>
                <w:rtl w:val="0"/>
              </w:rPr>
              <w:t xml:space="preserve">1 gota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6">
            <w:pPr>
              <w:spacing w:after="12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7">
            <w:pPr>
              <w:spacing w:after="120" w:lineRule="auto"/>
              <w:jc w:val="center"/>
              <w:rPr>
                <w:sz w:val="20"/>
                <w:szCs w:val="20"/>
              </w:rPr>
            </w:pPr>
            <w:r w:rsidDel="00000000" w:rsidR="00000000" w:rsidRPr="00000000">
              <w:rPr>
                <w:sz w:val="20"/>
                <w:szCs w:val="20"/>
                <w:rtl w:val="0"/>
              </w:rPr>
              <w:t xml:space="preserve">0,05 mililitros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8">
            <w:pPr>
              <w:spacing w:after="120" w:lineRule="auto"/>
              <w:jc w:val="center"/>
              <w:rPr>
                <w:sz w:val="20"/>
                <w:szCs w:val="20"/>
              </w:rPr>
            </w:pPr>
            <w:r w:rsidDel="00000000" w:rsidR="00000000" w:rsidRPr="00000000">
              <w:rPr>
                <w:sz w:val="20"/>
                <w:szCs w:val="20"/>
                <w:rtl w:val="0"/>
              </w:rPr>
              <w:t xml:space="preserve">0,05 ml</w:t>
            </w:r>
          </w:p>
        </w:tc>
      </w:tr>
      <w:tr>
        <w:trPr>
          <w:cantSplit w:val="0"/>
          <w:trHeight w:val="159"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A">
            <w:pPr>
              <w:spacing w:after="120" w:lineRule="auto"/>
              <w:jc w:val="center"/>
              <w:rPr>
                <w:sz w:val="20"/>
                <w:szCs w:val="20"/>
              </w:rPr>
            </w:pPr>
            <w:r w:rsidDel="00000000" w:rsidR="00000000" w:rsidRPr="00000000">
              <w:rPr>
                <w:sz w:val="20"/>
                <w:szCs w:val="20"/>
                <w:rtl w:val="0"/>
              </w:rPr>
              <w:t xml:space="preserve">1 gota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B">
            <w:pPr>
              <w:spacing w:after="12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C">
            <w:pPr>
              <w:spacing w:after="120" w:lineRule="auto"/>
              <w:jc w:val="center"/>
              <w:rPr>
                <w:sz w:val="20"/>
                <w:szCs w:val="20"/>
              </w:rPr>
            </w:pPr>
            <w:r w:rsidDel="00000000" w:rsidR="00000000" w:rsidRPr="00000000">
              <w:rPr>
                <w:sz w:val="20"/>
                <w:szCs w:val="20"/>
                <w:rtl w:val="0"/>
              </w:rPr>
              <w:t xml:space="preserve">3 microgotas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D">
            <w:pPr>
              <w:spacing w:after="120" w:lineRule="auto"/>
              <w:jc w:val="center"/>
              <w:rPr>
                <w:sz w:val="20"/>
                <w:szCs w:val="20"/>
              </w:rPr>
            </w:pPr>
            <w:r w:rsidDel="00000000" w:rsidR="00000000" w:rsidRPr="00000000">
              <w:rPr>
                <w:sz w:val="20"/>
                <w:szCs w:val="20"/>
                <w:rtl w:val="0"/>
              </w:rPr>
              <w:t xml:space="preserve">3 μgotas</w:t>
            </w:r>
          </w:p>
        </w:tc>
      </w:tr>
      <w:tr>
        <w:trPr>
          <w:cantSplit w:val="0"/>
          <w:trHeight w:val="159"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F">
            <w:pPr>
              <w:spacing w:after="120" w:lineRule="auto"/>
              <w:jc w:val="center"/>
              <w:rPr>
                <w:sz w:val="20"/>
                <w:szCs w:val="20"/>
              </w:rPr>
            </w:pPr>
            <w:r w:rsidDel="00000000" w:rsidR="00000000" w:rsidRPr="00000000">
              <w:rPr>
                <w:sz w:val="20"/>
                <w:szCs w:val="20"/>
                <w:rtl w:val="0"/>
              </w:rPr>
              <w:t xml:space="preserve">20 gotas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D0">
            <w:pPr>
              <w:spacing w:after="120" w:lineRule="auto"/>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D1">
            <w:pPr>
              <w:spacing w:after="120" w:lineRule="auto"/>
              <w:jc w:val="center"/>
              <w:rPr>
                <w:sz w:val="20"/>
                <w:szCs w:val="20"/>
              </w:rPr>
            </w:pPr>
            <w:r w:rsidDel="00000000" w:rsidR="00000000" w:rsidRPr="00000000">
              <w:rPr>
                <w:sz w:val="20"/>
                <w:szCs w:val="20"/>
                <w:rtl w:val="0"/>
              </w:rPr>
              <w:t xml:space="preserve">1 mililitro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D2">
            <w:pPr>
              <w:spacing w:after="120" w:lineRule="auto"/>
              <w:jc w:val="center"/>
              <w:rPr>
                <w:sz w:val="20"/>
                <w:szCs w:val="20"/>
              </w:rPr>
            </w:pPr>
            <w:r w:rsidDel="00000000" w:rsidR="00000000" w:rsidRPr="00000000">
              <w:rPr>
                <w:sz w:val="20"/>
                <w:szCs w:val="20"/>
                <w:rtl w:val="0"/>
              </w:rPr>
              <w:t xml:space="preserve">1 ml</w:t>
            </w:r>
          </w:p>
        </w:tc>
      </w:tr>
      <w:tr>
        <w:trPr>
          <w:cantSplit w:val="0"/>
          <w:trHeight w:val="159"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D4">
            <w:pPr>
              <w:spacing w:after="120" w:lineRule="auto"/>
              <w:jc w:val="center"/>
              <w:rPr>
                <w:sz w:val="20"/>
                <w:szCs w:val="20"/>
              </w:rPr>
            </w:pPr>
            <w:r w:rsidDel="00000000" w:rsidR="00000000" w:rsidRPr="00000000">
              <w:rPr>
                <w:sz w:val="20"/>
                <w:szCs w:val="20"/>
                <w:rtl w:val="0"/>
              </w:rPr>
              <w:t xml:space="preserve">60 microgotas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D5">
            <w:pPr>
              <w:spacing w:after="120" w:lineRule="auto"/>
              <w:jc w:val="center"/>
              <w:rPr>
                <w:sz w:val="20"/>
                <w:szCs w:val="20"/>
              </w:rPr>
            </w:pPr>
            <w:r w:rsidDel="00000000" w:rsidR="00000000" w:rsidRPr="00000000">
              <w:rPr>
                <w:sz w:val="20"/>
                <w:szCs w:val="20"/>
                <w:rtl w:val="0"/>
              </w:rPr>
              <w:t xml:space="preserve">60 μgotas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D6">
            <w:pPr>
              <w:spacing w:after="120" w:lineRule="auto"/>
              <w:jc w:val="center"/>
              <w:rPr>
                <w:sz w:val="20"/>
                <w:szCs w:val="20"/>
              </w:rPr>
            </w:pPr>
            <w:r w:rsidDel="00000000" w:rsidR="00000000" w:rsidRPr="00000000">
              <w:rPr>
                <w:sz w:val="20"/>
                <w:szCs w:val="20"/>
                <w:rtl w:val="0"/>
              </w:rPr>
              <w:t xml:space="preserve">1 mililitro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ml</w:t>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0D8">
      <w:pPr>
        <w:spacing w:after="12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D9">
      <w:pPr>
        <w:spacing w:after="120" w:lineRule="auto"/>
        <w:rPr>
          <w:b w:val="1"/>
          <w:sz w:val="20"/>
          <w:szCs w:val="20"/>
        </w:rPr>
      </w:pPr>
      <w:r w:rsidDel="00000000" w:rsidR="00000000" w:rsidRPr="00000000">
        <w:rPr>
          <w:b w:val="1"/>
          <w:sz w:val="20"/>
          <w:szCs w:val="20"/>
          <w:rtl w:val="0"/>
        </w:rPr>
        <w:t xml:space="preserve">1.3 Prescripción médica: concepto, interpretación</w:t>
      </w:r>
    </w:p>
    <w:p w:rsidR="00000000" w:rsidDel="00000000" w:rsidP="00000000" w:rsidRDefault="00000000" w:rsidRPr="00000000" w14:paraId="000000DA">
      <w:pPr>
        <w:spacing w:after="120" w:lineRule="auto"/>
        <w:rPr>
          <w:sz w:val="20"/>
          <w:szCs w:val="20"/>
        </w:rPr>
      </w:pPr>
      <w:r w:rsidDel="00000000" w:rsidR="00000000" w:rsidRPr="00000000">
        <w:rPr>
          <w:sz w:val="20"/>
          <w:szCs w:val="20"/>
          <w:rtl w:val="0"/>
        </w:rPr>
        <w:t xml:space="preserve">A continuación, se presenta la información y elementos relacionados con fórmulas de preparaciones magistrales:</w:t>
      </w:r>
    </w:p>
    <w:p w:rsidR="00000000" w:rsidDel="00000000" w:rsidP="00000000" w:rsidRDefault="00000000" w:rsidRPr="00000000" w14:paraId="000000DB">
      <w:pPr>
        <w:spacing w:after="120" w:lineRule="auto"/>
        <w:jc w:val="center"/>
        <w:rPr>
          <w:sz w:val="20"/>
          <w:szCs w:val="20"/>
          <w:highlight w:val="red"/>
        </w:rPr>
      </w:pPr>
      <w:r w:rsidDel="00000000" w:rsidR="00000000" w:rsidRPr="00000000">
        <w:rPr>
          <w:sz w:val="20"/>
          <w:szCs w:val="20"/>
        </w:rPr>
        <w:drawing>
          <wp:inline distB="0" distT="0" distL="0" distR="0">
            <wp:extent cx="5586161" cy="967500"/>
            <wp:effectExtent b="0" l="0" r="0" t="0"/>
            <wp:docPr descr="Interfaz de usuario gráfica, Aplicación, PowerPoint&#10;&#10;Descripción generada automáticamente" id="1065" name="image27.png"/>
            <a:graphic>
              <a:graphicData uri="http://schemas.openxmlformats.org/drawingml/2006/picture">
                <pic:pic>
                  <pic:nvPicPr>
                    <pic:cNvPr descr="Interfaz de usuario gráfica, Aplicación, PowerPoint&#10;&#10;Descripción generada automáticamente" id="0" name="image27.png"/>
                    <pic:cNvPicPr preferRelativeResize="0"/>
                  </pic:nvPicPr>
                  <pic:blipFill>
                    <a:blip r:embed="rId19"/>
                    <a:srcRect b="0" l="0" r="0" t="0"/>
                    <a:stretch>
                      <a:fillRect/>
                    </a:stretch>
                  </pic:blipFill>
                  <pic:spPr>
                    <a:xfrm>
                      <a:off x="0" y="0"/>
                      <a:ext cx="5586161" cy="967500"/>
                    </a:xfrm>
                    <a:prstGeom prst="rect"/>
                    <a:ln/>
                  </pic:spPr>
                </pic:pic>
              </a:graphicData>
            </a:graphic>
          </wp:inline>
        </w:drawing>
      </w:r>
      <w:sdt>
        <w:sdtPr>
          <w:tag w:val="goog_rdk_100"/>
        </w:sdtPr>
        <w:sdtContent>
          <w:commentRangeStart w:id="16"/>
        </w:sdtContent>
      </w:sdt>
      <w:r w:rsidDel="00000000" w:rsidR="00000000" w:rsidRPr="00000000">
        <w:rPr>
          <w:rtl w:val="0"/>
        </w:rPr>
      </w:r>
    </w:p>
    <w:p w:rsidR="00000000" w:rsidDel="00000000" w:rsidP="00000000" w:rsidRDefault="00000000" w:rsidRPr="00000000" w14:paraId="000000DC">
      <w:pPr>
        <w:spacing w:after="120" w:lineRule="auto"/>
        <w:jc w:val="both"/>
        <w:rPr>
          <w:sz w:val="20"/>
          <w:szCs w:val="20"/>
          <w:highlight w:val="red"/>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D">
      <w:pPr>
        <w:spacing w:after="120" w:lineRule="auto"/>
        <w:rPr>
          <w:b w:val="1"/>
          <w:sz w:val="20"/>
          <w:szCs w:val="20"/>
        </w:rPr>
      </w:pPr>
      <w:r w:rsidDel="00000000" w:rsidR="00000000" w:rsidRPr="00000000">
        <w:rPr>
          <w:b w:val="1"/>
          <w:sz w:val="20"/>
          <w:szCs w:val="20"/>
          <w:rtl w:val="0"/>
        </w:rPr>
        <w:t xml:space="preserve">1.4 Concentraciones</w:t>
      </w:r>
    </w:p>
    <w:p w:rsidR="00000000" w:rsidDel="00000000" w:rsidP="00000000" w:rsidRDefault="00000000" w:rsidRPr="00000000" w14:paraId="000000DE">
      <w:pPr>
        <w:spacing w:after="120" w:lineRule="auto"/>
        <w:jc w:val="both"/>
        <w:rPr>
          <w:sz w:val="20"/>
          <w:szCs w:val="20"/>
        </w:rPr>
      </w:pPr>
      <w:r w:rsidDel="00000000" w:rsidR="00000000" w:rsidRPr="00000000">
        <w:rPr>
          <w:sz w:val="20"/>
          <w:szCs w:val="20"/>
          <w:rtl w:val="0"/>
        </w:rPr>
        <w:t xml:space="preserve">En las preparaciones magistrales, las concentraciones de los productos farmacéuticos se pueden expresar de dependiendo de las formas farmacéuticas, como se presenta a continuación:</w:t>
      </w:r>
      <w:sdt>
        <w:sdtPr>
          <w:tag w:val="goog_rdk_101"/>
        </w:sdtPr>
        <w:sdtContent>
          <w:commentRangeStart w:id="17"/>
        </w:sdtContent>
      </w:sdt>
      <w:r w:rsidDel="00000000" w:rsidR="00000000" w:rsidRPr="00000000">
        <w:rPr>
          <w:rtl w:val="0"/>
        </w:rPr>
      </w:r>
    </w:p>
    <w:p w:rsidR="00000000" w:rsidDel="00000000" w:rsidP="00000000" w:rsidRDefault="00000000" w:rsidRPr="00000000" w14:paraId="000000DF">
      <w:pPr>
        <w:spacing w:after="120" w:lineRule="auto"/>
        <w:jc w:val="center"/>
        <w:rPr>
          <w:sz w:val="20"/>
          <w:szCs w:val="20"/>
        </w:rPr>
      </w:pPr>
      <w:r w:rsidDel="00000000" w:rsidR="00000000" w:rsidRPr="00000000">
        <w:rPr>
          <w:sz w:val="20"/>
          <w:szCs w:val="20"/>
        </w:rPr>
        <w:drawing>
          <wp:inline distB="0" distT="0" distL="0" distR="0">
            <wp:extent cx="5363294" cy="864615"/>
            <wp:effectExtent b="0" l="0" r="0" t="0"/>
            <wp:docPr id="106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363294" cy="864615"/>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0">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1">
      <w:pPr>
        <w:spacing w:after="120" w:lineRule="auto"/>
        <w:rPr>
          <w:b w:val="1"/>
          <w:sz w:val="20"/>
          <w:szCs w:val="20"/>
        </w:rPr>
      </w:pPr>
      <w:r w:rsidDel="00000000" w:rsidR="00000000" w:rsidRPr="00000000">
        <w:rPr>
          <w:b w:val="1"/>
          <w:sz w:val="20"/>
          <w:szCs w:val="20"/>
          <w:rtl w:val="0"/>
        </w:rPr>
        <w:t xml:space="preserve">2. Buenas prácticas</w:t>
      </w:r>
    </w:p>
    <w:p w:rsidR="00000000" w:rsidDel="00000000" w:rsidP="00000000" w:rsidRDefault="00000000" w:rsidRPr="00000000" w14:paraId="000000E2">
      <w:pPr>
        <w:spacing w:after="120" w:lineRule="auto"/>
        <w:jc w:val="both"/>
        <w:rPr>
          <w:sz w:val="20"/>
          <w:szCs w:val="20"/>
        </w:rPr>
      </w:pPr>
      <w:r w:rsidDel="00000000" w:rsidR="00000000" w:rsidRPr="00000000">
        <w:rPr>
          <w:sz w:val="20"/>
          <w:szCs w:val="20"/>
          <w:rtl w:val="0"/>
        </w:rPr>
        <w:t xml:space="preserve">Es el conjunto de acciones coherentes que han demostrado ser eficaces y eficientes en algún periodo de tiempo en un contexto determinado y de las cuales se esperan resultados sostenibles en el tiempo.</w:t>
      </w:r>
    </w:p>
    <w:p w:rsidR="00000000" w:rsidDel="00000000" w:rsidP="00000000" w:rsidRDefault="00000000" w:rsidRPr="00000000" w14:paraId="000000E3">
      <w:pPr>
        <w:spacing w:after="120" w:lineRule="auto"/>
        <w:jc w:val="both"/>
        <w:rPr>
          <w:sz w:val="20"/>
          <w:szCs w:val="20"/>
        </w:rPr>
      </w:pPr>
      <w:r w:rsidDel="00000000" w:rsidR="00000000" w:rsidRPr="00000000">
        <w:rPr>
          <w:sz w:val="20"/>
          <w:szCs w:val="20"/>
          <w:rtl w:val="0"/>
        </w:rPr>
        <w:t xml:space="preserve">La estandarización de las buenas prácticas en un factor importante para garantizar su éxito.</w:t>
      </w:r>
    </w:p>
    <w:p w:rsidR="00000000" w:rsidDel="00000000" w:rsidP="00000000" w:rsidRDefault="00000000" w:rsidRPr="00000000" w14:paraId="000000E4">
      <w:pPr>
        <w:spacing w:after="120" w:lineRule="auto"/>
        <w:jc w:val="both"/>
        <w:rPr>
          <w:sz w:val="20"/>
          <w:szCs w:val="20"/>
        </w:rPr>
      </w:pPr>
      <w:sdt>
        <w:sdtPr>
          <w:tag w:val="goog_rdk_102"/>
        </w:sdtPr>
        <w:sdtContent>
          <w:commentRangeStart w:id="18"/>
        </w:sdtContent>
      </w:sdt>
      <w:r w:rsidDel="00000000" w:rsidR="00000000" w:rsidRPr="00000000">
        <w:rPr>
          <w:sz w:val="20"/>
          <w:szCs w:val="20"/>
          <w:rtl w:val="0"/>
        </w:rPr>
        <w:t xml:space="preserve">En el marco de las preparaciones magistrales, se habla de las </w:t>
      </w:r>
      <w:r w:rsidDel="00000000" w:rsidR="00000000" w:rsidRPr="00000000">
        <w:rPr>
          <w:b w:val="1"/>
          <w:sz w:val="20"/>
          <w:szCs w:val="20"/>
          <w:rtl w:val="0"/>
        </w:rPr>
        <w:t xml:space="preserve">Buenas Prácticas de Elaboración. (B.P.E.)</w:t>
      </w:r>
      <w:r w:rsidDel="00000000" w:rsidR="00000000" w:rsidRPr="00000000">
        <w:rPr>
          <w:sz w:val="20"/>
          <w:szCs w:val="20"/>
          <w:rtl w:val="0"/>
        </w:rPr>
        <w:t xml:space="preserve">, mediante las cuales se garantizará que el producto elaborado cumpla con todos los requisitos que estas exigen y que se entregará un preparado que cumpla con parámetros de calidad y satisfaga las necesidades del usuario.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5">
      <w:pPr>
        <w:spacing w:after="120" w:lineRule="auto"/>
        <w:jc w:val="both"/>
        <w:rPr>
          <w:sz w:val="20"/>
          <w:szCs w:val="20"/>
        </w:rPr>
      </w:pPr>
      <w:r w:rsidDel="00000000" w:rsidR="00000000" w:rsidRPr="00000000">
        <w:rPr>
          <w:sz w:val="20"/>
          <w:szCs w:val="20"/>
          <w:rtl w:val="0"/>
        </w:rPr>
        <w:t xml:space="preserve">Las BPE buscan, que en todo momento se tenga la posibilidad de revisar cada etapa del proceso, para poder identificar errores, y las causas que lo generaron para así poder corregirlo.</w:t>
      </w:r>
    </w:p>
    <w:p w:rsidR="00000000" w:rsidDel="00000000" w:rsidP="00000000" w:rsidRDefault="00000000" w:rsidRPr="00000000" w14:paraId="000000E6">
      <w:pPr>
        <w:spacing w:after="120" w:lineRule="auto"/>
        <w:jc w:val="both"/>
        <w:rPr>
          <w:sz w:val="20"/>
          <w:szCs w:val="20"/>
        </w:rPr>
      </w:pPr>
      <w:r w:rsidDel="00000000" w:rsidR="00000000" w:rsidRPr="00000000">
        <w:rPr>
          <w:sz w:val="20"/>
          <w:szCs w:val="20"/>
          <w:rtl w:val="0"/>
        </w:rPr>
        <w:t xml:space="preserve">Durante el monitoreo también se pueden evidenciar oportunidades de mejora que permitan optimizar cada uno de los procesos. Un monitoreo adecuado se logra si hay un sistema de registro de información ordenado y tomado a tiempo.</w:t>
      </w:r>
    </w:p>
    <w:p w:rsidR="00000000" w:rsidDel="00000000" w:rsidP="00000000" w:rsidRDefault="00000000" w:rsidRPr="00000000" w14:paraId="000000E7">
      <w:pPr>
        <w:spacing w:after="120" w:lineRule="auto"/>
        <w:jc w:val="both"/>
        <w:rPr>
          <w:sz w:val="20"/>
          <w:szCs w:val="20"/>
        </w:rPr>
      </w:pPr>
      <w:r w:rsidDel="00000000" w:rsidR="00000000" w:rsidRPr="00000000">
        <w:rPr>
          <w:sz w:val="20"/>
          <w:szCs w:val="20"/>
          <w:rtl w:val="0"/>
        </w:rPr>
        <w:t xml:space="preserve">Los requisitos generales de las B.P.E. abarcan varios aspectos importantes y cada uno de ellos tienen unos requisitos específicos que cumplir. Dichos aspectos son los siguientes: </w:t>
      </w:r>
    </w:p>
    <w:p w:rsidR="00000000" w:rsidDel="00000000" w:rsidP="00000000" w:rsidRDefault="00000000" w:rsidRPr="00000000" w14:paraId="000000E8">
      <w:pPr>
        <w:spacing w:after="120" w:lineRule="auto"/>
        <w:jc w:val="center"/>
        <w:rPr>
          <w:sz w:val="20"/>
          <w:szCs w:val="20"/>
        </w:rPr>
      </w:pPr>
      <w:sdt>
        <w:sdtPr>
          <w:tag w:val="goog_rdk_103"/>
        </w:sdtPr>
        <w:sdtContent>
          <w:commentRangeStart w:id="19"/>
        </w:sdtContent>
      </w:sdt>
      <w:r w:rsidDel="00000000" w:rsidR="00000000" w:rsidRPr="00000000">
        <w:rPr>
          <w:sz w:val="20"/>
          <w:szCs w:val="20"/>
        </w:rPr>
        <w:drawing>
          <wp:inline distB="0" distT="0" distL="0" distR="0">
            <wp:extent cx="1948306" cy="2006229"/>
            <wp:effectExtent b="0" l="0" r="0" t="0"/>
            <wp:docPr id="1067" name="image28.png"/>
            <a:graphic>
              <a:graphicData uri="http://schemas.openxmlformats.org/drawingml/2006/picture">
                <pic:pic>
                  <pic:nvPicPr>
                    <pic:cNvPr id="0" name="image28.png"/>
                    <pic:cNvPicPr preferRelativeResize="0"/>
                  </pic:nvPicPr>
                  <pic:blipFill>
                    <a:blip r:embed="rId21"/>
                    <a:srcRect b="5432" l="30084" r="3280" t="5328"/>
                    <a:stretch>
                      <a:fillRect/>
                    </a:stretch>
                  </pic:blipFill>
                  <pic:spPr>
                    <a:xfrm>
                      <a:off x="0" y="0"/>
                      <a:ext cx="1948306" cy="2006229"/>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E9">
      <w:pPr>
        <w:spacing w:after="120" w:lineRule="auto"/>
        <w:jc w:val="center"/>
        <w:rPr>
          <w:i w:val="1"/>
          <w:sz w:val="20"/>
          <w:szCs w:val="20"/>
        </w:rPr>
      </w:pPr>
      <w:r w:rsidDel="00000000" w:rsidR="00000000" w:rsidRPr="00000000">
        <w:rPr>
          <w:rtl w:val="0"/>
        </w:rPr>
      </w:r>
    </w:p>
    <w:p w:rsidR="00000000" w:rsidDel="00000000" w:rsidP="00000000" w:rsidRDefault="00000000" w:rsidRPr="00000000" w14:paraId="000000EA">
      <w:pPr>
        <w:spacing w:after="120" w:lineRule="auto"/>
        <w:rPr>
          <w:sz w:val="20"/>
          <w:szCs w:val="20"/>
        </w:rPr>
      </w:pPr>
      <w:r w:rsidDel="00000000" w:rsidR="00000000" w:rsidRPr="00000000">
        <w:rPr>
          <w:sz w:val="20"/>
          <w:szCs w:val="20"/>
          <w:rtl w:val="0"/>
        </w:rPr>
        <w:t xml:space="preserve">Las buenas prácticas de elaboración se rigen por medio del cumplimiento de los siguientes ejes:</w:t>
      </w:r>
    </w:p>
    <w:p w:rsidR="00000000" w:rsidDel="00000000" w:rsidP="00000000" w:rsidRDefault="00000000" w:rsidRPr="00000000" w14:paraId="000000EB">
      <w:pPr>
        <w:numPr>
          <w:ilvl w:val="0"/>
          <w:numId w:val="7"/>
        </w:numPr>
        <w:spacing w:after="120" w:lineRule="auto"/>
        <w:ind w:left="720" w:hanging="360"/>
        <w:rPr>
          <w:sz w:val="20"/>
          <w:szCs w:val="20"/>
        </w:rPr>
      </w:pPr>
      <w:r w:rsidDel="00000000" w:rsidR="00000000" w:rsidRPr="00000000">
        <w:rPr>
          <w:sz w:val="20"/>
          <w:szCs w:val="20"/>
          <w:rtl w:val="0"/>
        </w:rPr>
        <w:t xml:space="preserve">Instalaciones.</w:t>
      </w:r>
    </w:p>
    <w:p w:rsidR="00000000" w:rsidDel="00000000" w:rsidP="00000000" w:rsidRDefault="00000000" w:rsidRPr="00000000" w14:paraId="000000EC">
      <w:pPr>
        <w:numPr>
          <w:ilvl w:val="0"/>
          <w:numId w:val="7"/>
        </w:numPr>
        <w:spacing w:after="120" w:lineRule="auto"/>
        <w:ind w:left="720" w:hanging="360"/>
        <w:rPr>
          <w:sz w:val="20"/>
          <w:szCs w:val="20"/>
        </w:rPr>
      </w:pPr>
      <w:r w:rsidDel="00000000" w:rsidR="00000000" w:rsidRPr="00000000">
        <w:rPr>
          <w:sz w:val="20"/>
          <w:szCs w:val="20"/>
          <w:rtl w:val="0"/>
        </w:rPr>
        <w:t xml:space="preserve">Personal.</w:t>
      </w:r>
    </w:p>
    <w:p w:rsidR="00000000" w:rsidDel="00000000" w:rsidP="00000000" w:rsidRDefault="00000000" w:rsidRPr="00000000" w14:paraId="000000ED">
      <w:pPr>
        <w:numPr>
          <w:ilvl w:val="0"/>
          <w:numId w:val="7"/>
        </w:numPr>
        <w:spacing w:after="120" w:lineRule="auto"/>
        <w:ind w:left="720" w:hanging="360"/>
        <w:rPr>
          <w:sz w:val="20"/>
          <w:szCs w:val="20"/>
        </w:rPr>
      </w:pPr>
      <w:r w:rsidDel="00000000" w:rsidR="00000000" w:rsidRPr="00000000">
        <w:rPr>
          <w:sz w:val="20"/>
          <w:szCs w:val="20"/>
          <w:rtl w:val="0"/>
        </w:rPr>
        <w:t xml:space="preserve">Equipos y utensilios.</w:t>
      </w:r>
    </w:p>
    <w:p w:rsidR="00000000" w:rsidDel="00000000" w:rsidP="00000000" w:rsidRDefault="00000000" w:rsidRPr="00000000" w14:paraId="000000EE">
      <w:pPr>
        <w:numPr>
          <w:ilvl w:val="0"/>
          <w:numId w:val="7"/>
        </w:numPr>
        <w:spacing w:after="120" w:lineRule="auto"/>
        <w:ind w:left="720" w:hanging="360"/>
        <w:rPr>
          <w:sz w:val="20"/>
          <w:szCs w:val="20"/>
        </w:rPr>
      </w:pPr>
      <w:r w:rsidDel="00000000" w:rsidR="00000000" w:rsidRPr="00000000">
        <w:rPr>
          <w:sz w:val="20"/>
          <w:szCs w:val="20"/>
          <w:rtl w:val="0"/>
        </w:rPr>
        <w:t xml:space="preserve">Materias primas</w:t>
      </w:r>
    </w:p>
    <w:p w:rsidR="00000000" w:rsidDel="00000000" w:rsidP="00000000" w:rsidRDefault="00000000" w:rsidRPr="00000000" w14:paraId="000000EF">
      <w:pPr>
        <w:numPr>
          <w:ilvl w:val="0"/>
          <w:numId w:val="7"/>
        </w:numPr>
        <w:spacing w:after="120" w:lineRule="auto"/>
        <w:ind w:left="720" w:hanging="360"/>
        <w:rPr>
          <w:sz w:val="20"/>
          <w:szCs w:val="20"/>
        </w:rPr>
      </w:pPr>
      <w:r w:rsidDel="00000000" w:rsidR="00000000" w:rsidRPr="00000000">
        <w:rPr>
          <w:sz w:val="20"/>
          <w:szCs w:val="20"/>
          <w:rtl w:val="0"/>
        </w:rPr>
        <w:t xml:space="preserve">Documentación.</w:t>
      </w:r>
    </w:p>
    <w:p w:rsidR="00000000" w:rsidDel="00000000" w:rsidP="00000000" w:rsidRDefault="00000000" w:rsidRPr="00000000" w14:paraId="000000F0">
      <w:pPr>
        <w:spacing w:after="120" w:lineRule="auto"/>
        <w:rPr>
          <w:sz w:val="20"/>
          <w:szCs w:val="20"/>
        </w:rPr>
      </w:pPr>
      <w:r w:rsidDel="00000000" w:rsidR="00000000" w:rsidRPr="00000000">
        <w:rPr>
          <w:rtl w:val="0"/>
        </w:rPr>
      </w:r>
    </w:p>
    <w:p w:rsidR="00000000" w:rsidDel="00000000" w:rsidP="00000000" w:rsidRDefault="00000000" w:rsidRPr="00000000" w14:paraId="000000F1">
      <w:pPr>
        <w:spacing w:after="120" w:lineRule="auto"/>
        <w:rPr>
          <w:b w:val="1"/>
          <w:sz w:val="20"/>
          <w:szCs w:val="20"/>
        </w:rPr>
      </w:pPr>
      <w:sdt>
        <w:sdtPr>
          <w:tag w:val="goog_rdk_104"/>
        </w:sdtPr>
        <w:sdtContent>
          <w:commentRangeStart w:id="20"/>
        </w:sdtContent>
      </w:sdt>
      <w:r w:rsidDel="00000000" w:rsidR="00000000" w:rsidRPr="00000000">
        <w:rPr>
          <w:b w:val="1"/>
          <w:sz w:val="20"/>
          <w:szCs w:val="20"/>
        </w:rPr>
        <mc:AlternateContent>
          <mc:Choice Requires="wpg">
            <w:drawing>
              <wp:inline distB="0" distT="0" distL="0" distR="0">
                <wp:extent cx="6303447" cy="1533525"/>
                <wp:effectExtent b="0" l="0" r="0" t="0"/>
                <wp:docPr id="1030" name=""/>
                <a:graphic>
                  <a:graphicData uri="http://schemas.microsoft.com/office/word/2010/wordprocessingShape">
                    <wps:wsp>
                      <wps:cNvSpPr/>
                      <wps:cNvPr id="3" name="Shape 3"/>
                      <wps:spPr>
                        <a:xfrm>
                          <a:off x="2199039" y="3018000"/>
                          <a:ext cx="6293922" cy="1524000"/>
                        </a:xfrm>
                        <a:prstGeom prst="rect">
                          <a:avLst/>
                        </a:prstGeom>
                        <a:solidFill>
                          <a:srgbClr val="00B0F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Llamado a la acción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2"/>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0"/>
                                <w:vertAlign w:val="baseline"/>
                              </w:rPr>
                              <w:t xml:space="preserve">Con el propósito de tener claro cuáles son las normativas de las buenas prácticas de elaboración, se invita al aprendiz a consultar el capítulo III – numeral 2 de la </w:t>
                            </w:r>
                            <w:r w:rsidDel="00000000" w:rsidR="00000000" w:rsidRPr="00000000">
                              <w:rPr>
                                <w:rFonts w:ascii="Arial" w:cs="Arial" w:eastAsia="Arial" w:hAnsi="Arial"/>
                                <w:b w:val="1"/>
                                <w:i w:val="0"/>
                                <w:smallCaps w:val="0"/>
                                <w:strike w:val="0"/>
                                <w:color w:val="ffffff"/>
                                <w:sz w:val="22"/>
                                <w:vertAlign w:val="baseline"/>
                              </w:rPr>
                              <w:t xml:space="preserve">Resolución 1403 de 2007</w:t>
                            </w:r>
                            <w:r w:rsidDel="00000000" w:rsidR="00000000" w:rsidRPr="00000000">
                              <w:rPr>
                                <w:rFonts w:ascii="Arial" w:cs="Arial" w:eastAsia="Arial" w:hAnsi="Arial"/>
                                <w:b w:val="0"/>
                                <w:i w:val="0"/>
                                <w:smallCaps w:val="0"/>
                                <w:strike w:val="0"/>
                                <w:color w:val="ffffff"/>
                                <w:sz w:val="20"/>
                                <w:vertAlign w:val="baseline"/>
                              </w:rPr>
                              <w:t xml:space="preserve"> de la sección de 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6303447" cy="1533525"/>
                <wp:effectExtent b="0" l="0" r="0" t="0"/>
                <wp:docPr id="1030"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6303447" cy="1533525"/>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2">
      <w:pPr>
        <w:spacing w:after="120" w:lineRule="auto"/>
        <w:rPr>
          <w:b w:val="1"/>
          <w:sz w:val="20"/>
          <w:szCs w:val="20"/>
        </w:rPr>
      </w:pPr>
      <w:r w:rsidDel="00000000" w:rsidR="00000000" w:rsidRPr="00000000">
        <w:rPr>
          <w:rtl w:val="0"/>
        </w:rPr>
      </w:r>
    </w:p>
    <w:p w:rsidR="00000000" w:rsidDel="00000000" w:rsidP="00000000" w:rsidRDefault="00000000" w:rsidRPr="00000000" w14:paraId="000000F3">
      <w:pPr>
        <w:spacing w:after="120" w:lineRule="auto"/>
        <w:rPr>
          <w:b w:val="1"/>
          <w:sz w:val="20"/>
          <w:szCs w:val="20"/>
        </w:rPr>
      </w:pPr>
      <w:sdt>
        <w:sdtPr>
          <w:tag w:val="goog_rdk_105"/>
        </w:sdtPr>
        <w:sdtContent>
          <w:commentRangeStart w:id="21"/>
        </w:sdtContent>
      </w:sdt>
      <w:r w:rsidDel="00000000" w:rsidR="00000000" w:rsidRPr="00000000">
        <w:rPr>
          <w:b w:val="1"/>
          <w:sz w:val="20"/>
          <w:szCs w:val="20"/>
        </w:rPr>
        <mc:AlternateContent>
          <mc:Choice Requires="wpg">
            <w:drawing>
              <wp:inline distB="0" distT="0" distL="0" distR="0">
                <wp:extent cx="6303447" cy="1592665"/>
                <wp:effectExtent b="0" l="0" r="0" t="0"/>
                <wp:docPr id="1029" name=""/>
                <a:graphic>
                  <a:graphicData uri="http://schemas.microsoft.com/office/word/2010/wordprocessingShape">
                    <wps:wsp>
                      <wps:cNvSpPr/>
                      <wps:cNvPr id="2" name="Shape 2"/>
                      <wps:spPr>
                        <a:xfrm>
                          <a:off x="2199039" y="2988430"/>
                          <a:ext cx="6293922" cy="1583140"/>
                        </a:xfrm>
                        <a:prstGeom prst="rect">
                          <a:avLst/>
                        </a:prstGeom>
                        <a:solidFill>
                          <a:srgbClr val="00B0F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Llamado a la acción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2"/>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0"/>
                                <w:vertAlign w:val="baseline"/>
                              </w:rPr>
                              <w:t xml:space="preserve">Es importante conocer cuáles son los instrumentos de verificación para las B.P.E., por ello se invita al aprendiz a consultarlos en </w:t>
                            </w:r>
                            <w:r w:rsidDel="00000000" w:rsidR="00000000" w:rsidRPr="00000000">
                              <w:rPr>
                                <w:rFonts w:ascii="Arial" w:cs="Arial" w:eastAsia="Arial" w:hAnsi="Arial"/>
                                <w:b w:val="1"/>
                                <w:i w:val="0"/>
                                <w:smallCaps w:val="0"/>
                                <w:strike w:val="0"/>
                                <w:color w:val="ffffff"/>
                                <w:sz w:val="20"/>
                                <w:vertAlign w:val="baseline"/>
                              </w:rPr>
                              <w:t xml:space="preserve">la </w:t>
                            </w:r>
                            <w:r w:rsidDel="00000000" w:rsidR="00000000" w:rsidRPr="00000000">
                              <w:rPr>
                                <w:rFonts w:ascii="Arial" w:cs="Arial" w:eastAsia="Arial" w:hAnsi="Arial"/>
                                <w:b w:val="1"/>
                                <w:i w:val="0"/>
                                <w:smallCaps w:val="0"/>
                                <w:strike w:val="0"/>
                                <w:color w:val="ffffff"/>
                                <w:sz w:val="22"/>
                                <w:vertAlign w:val="baseline"/>
                              </w:rPr>
                              <w:t xml:space="preserve">Resolución 444 de 2008 </w:t>
                            </w:r>
                            <w:r w:rsidDel="00000000" w:rsidR="00000000" w:rsidRPr="00000000">
                              <w:rPr>
                                <w:rFonts w:ascii="Arial" w:cs="Arial" w:eastAsia="Arial" w:hAnsi="Arial"/>
                                <w:b w:val="0"/>
                                <w:i w:val="0"/>
                                <w:smallCaps w:val="0"/>
                                <w:strike w:val="0"/>
                                <w:color w:val="ffffff"/>
                                <w:sz w:val="20"/>
                                <w:vertAlign w:val="baseline"/>
                              </w:rPr>
                              <w:t xml:space="preserve">de la sección de material complementario</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6303447" cy="1592665"/>
                <wp:effectExtent b="0" l="0" r="0" t="0"/>
                <wp:docPr id="102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6303447" cy="1592665"/>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4">
      <w:pPr>
        <w:spacing w:after="120" w:lineRule="auto"/>
        <w:rPr>
          <w:b w:val="1"/>
          <w:sz w:val="20"/>
          <w:szCs w:val="20"/>
        </w:rPr>
      </w:pPr>
      <w:r w:rsidDel="00000000" w:rsidR="00000000" w:rsidRPr="00000000">
        <w:rPr>
          <w:rtl w:val="0"/>
        </w:rPr>
      </w:r>
    </w:p>
    <w:p w:rsidR="00000000" w:rsidDel="00000000" w:rsidP="00000000" w:rsidRDefault="00000000" w:rsidRPr="00000000" w14:paraId="000000F5">
      <w:pPr>
        <w:spacing w:after="120" w:lineRule="auto"/>
        <w:jc w:val="both"/>
        <w:rPr>
          <w:sz w:val="20"/>
          <w:szCs w:val="20"/>
        </w:rPr>
      </w:pPr>
      <w:r w:rsidDel="00000000" w:rsidR="00000000" w:rsidRPr="00000000">
        <w:rPr>
          <w:sz w:val="20"/>
          <w:szCs w:val="20"/>
          <w:rtl w:val="0"/>
        </w:rPr>
        <w:t xml:space="preserve">A continuación, se podrán conocer los requisitos de las B.P.E </w:t>
      </w:r>
    </w:p>
    <w:p w:rsidR="00000000" w:rsidDel="00000000" w:rsidP="00000000" w:rsidRDefault="00000000" w:rsidRPr="00000000" w14:paraId="000000F6">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7">
      <w:pPr>
        <w:spacing w:after="120" w:lineRule="auto"/>
        <w:rPr>
          <w:b w:val="1"/>
          <w:sz w:val="20"/>
          <w:szCs w:val="20"/>
          <w:u w:val="single"/>
        </w:rPr>
      </w:pPr>
      <w:r w:rsidDel="00000000" w:rsidR="00000000" w:rsidRPr="00000000">
        <w:rPr>
          <w:b w:val="1"/>
          <w:sz w:val="20"/>
          <w:szCs w:val="20"/>
          <w:u w:val="single"/>
          <w:rtl w:val="0"/>
        </w:rPr>
        <w:t xml:space="preserve">Requisitos de las instalaciones</w:t>
      </w:r>
    </w:p>
    <w:p w:rsidR="00000000" w:rsidDel="00000000" w:rsidP="00000000" w:rsidRDefault="00000000" w:rsidRPr="00000000" w14:paraId="000000F8">
      <w:pPr>
        <w:spacing w:after="120" w:lineRule="auto"/>
        <w:rPr>
          <w:sz w:val="20"/>
          <w:szCs w:val="20"/>
        </w:rPr>
      </w:pPr>
      <w:r w:rsidDel="00000000" w:rsidR="00000000" w:rsidRPr="00000000">
        <w:rPr>
          <w:sz w:val="20"/>
          <w:szCs w:val="20"/>
          <w:rtl w:val="0"/>
        </w:rPr>
        <w:t xml:space="preserve">Las instalaciones del establecimiento o servicio farmacéutico donde se vayan a realizar las preparaciones magistrales deben cumplir con los siguientes requisitos:</w:t>
      </w:r>
      <w:sdt>
        <w:sdtPr>
          <w:tag w:val="goog_rdk_106"/>
        </w:sdtPr>
        <w:sdtContent>
          <w:commentRangeStart w:id="22"/>
        </w:sdtContent>
      </w:sdt>
      <w:r w:rsidDel="00000000" w:rsidR="00000000" w:rsidRPr="00000000">
        <w:rPr>
          <w:rtl w:val="0"/>
        </w:rPr>
      </w:r>
    </w:p>
    <w:p w:rsidR="00000000" w:rsidDel="00000000" w:rsidP="00000000" w:rsidRDefault="00000000" w:rsidRPr="00000000" w14:paraId="000000F9">
      <w:pPr>
        <w:spacing w:after="120" w:lineRule="auto"/>
        <w:rPr>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FA">
      <w:pPr>
        <w:spacing w:after="120" w:lineRule="auto"/>
        <w:jc w:val="center"/>
        <w:rPr>
          <w:sz w:val="20"/>
          <w:szCs w:val="20"/>
        </w:rPr>
      </w:pPr>
      <w:r w:rsidDel="00000000" w:rsidR="00000000" w:rsidRPr="00000000">
        <w:rPr>
          <w:sz w:val="20"/>
          <w:szCs w:val="20"/>
        </w:rPr>
        <w:drawing>
          <wp:inline distB="0" distT="0" distL="0" distR="0">
            <wp:extent cx="5272652" cy="869716"/>
            <wp:effectExtent b="0" l="0" r="0" t="0"/>
            <wp:docPr descr="Interfaz de usuario gráfica&#10;&#10;Descripción generada automáticamente" id="1068" name="image29.png"/>
            <a:graphic>
              <a:graphicData uri="http://schemas.openxmlformats.org/drawingml/2006/picture">
                <pic:pic>
                  <pic:nvPicPr>
                    <pic:cNvPr descr="Interfaz de usuario gráfica&#10;&#10;Descripción generada automáticamente" id="0" name="image29.png"/>
                    <pic:cNvPicPr preferRelativeResize="0"/>
                  </pic:nvPicPr>
                  <pic:blipFill>
                    <a:blip r:embed="rId24"/>
                    <a:srcRect b="0" l="0" r="0" t="0"/>
                    <a:stretch>
                      <a:fillRect/>
                    </a:stretch>
                  </pic:blipFill>
                  <pic:spPr>
                    <a:xfrm>
                      <a:off x="0" y="0"/>
                      <a:ext cx="5272652" cy="869716"/>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120" w:lineRule="auto"/>
        <w:rPr>
          <w:b w:val="1"/>
          <w:sz w:val="20"/>
          <w:szCs w:val="20"/>
        </w:rPr>
      </w:pPr>
      <w:r w:rsidDel="00000000" w:rsidR="00000000" w:rsidRPr="00000000">
        <w:rPr>
          <w:rtl w:val="0"/>
        </w:rPr>
      </w:r>
    </w:p>
    <w:p w:rsidR="00000000" w:rsidDel="00000000" w:rsidP="00000000" w:rsidRDefault="00000000" w:rsidRPr="00000000" w14:paraId="000000FC">
      <w:pPr>
        <w:spacing w:after="120" w:lineRule="auto"/>
        <w:rPr>
          <w:b w:val="1"/>
          <w:sz w:val="20"/>
          <w:szCs w:val="20"/>
          <w:u w:val="single"/>
        </w:rPr>
      </w:pPr>
      <w:r w:rsidDel="00000000" w:rsidR="00000000" w:rsidRPr="00000000">
        <w:rPr>
          <w:b w:val="1"/>
          <w:sz w:val="20"/>
          <w:szCs w:val="20"/>
          <w:u w:val="single"/>
          <w:rtl w:val="0"/>
        </w:rPr>
        <w:t xml:space="preserve">Requisitos del personal</w:t>
      </w:r>
    </w:p>
    <w:p w:rsidR="00000000" w:rsidDel="00000000" w:rsidP="00000000" w:rsidRDefault="00000000" w:rsidRPr="00000000" w14:paraId="000000FD">
      <w:pPr>
        <w:spacing w:after="120" w:lineRule="auto"/>
        <w:rPr>
          <w:sz w:val="20"/>
          <w:szCs w:val="20"/>
        </w:rPr>
      </w:pPr>
      <w:r w:rsidDel="00000000" w:rsidR="00000000" w:rsidRPr="00000000">
        <w:rPr>
          <w:sz w:val="20"/>
          <w:szCs w:val="20"/>
          <w:rtl w:val="0"/>
        </w:rPr>
        <w:t xml:space="preserve">Los requisitos para el personal involucrado en las preparaciones magistrales son: </w:t>
      </w:r>
      <w:sdt>
        <w:sdtPr>
          <w:tag w:val="goog_rdk_107"/>
        </w:sdtPr>
        <w:sdtContent>
          <w:commentRangeStart w:id="23"/>
        </w:sdtContent>
      </w:sdt>
      <w:r w:rsidDel="00000000" w:rsidR="00000000" w:rsidRPr="00000000">
        <w:rPr>
          <w:rtl w:val="0"/>
        </w:rPr>
      </w:r>
    </w:p>
    <w:p w:rsidR="00000000" w:rsidDel="00000000" w:rsidP="00000000" w:rsidRDefault="00000000" w:rsidRPr="00000000" w14:paraId="000000FE">
      <w:pPr>
        <w:spacing w:after="120" w:lineRule="auto"/>
        <w:rPr>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FF">
      <w:pPr>
        <w:spacing w:after="120" w:lineRule="auto"/>
        <w:jc w:val="center"/>
        <w:rPr>
          <w:sz w:val="20"/>
          <w:szCs w:val="20"/>
        </w:rPr>
      </w:pPr>
      <w:r w:rsidDel="00000000" w:rsidR="00000000" w:rsidRPr="00000000">
        <w:rPr>
          <w:sz w:val="20"/>
          <w:szCs w:val="20"/>
        </w:rPr>
        <w:drawing>
          <wp:inline distB="0" distT="0" distL="0" distR="0">
            <wp:extent cx="5546353" cy="953100"/>
            <wp:effectExtent b="0" l="0" r="0" t="0"/>
            <wp:docPr descr="Interfaz de usuario gráfica, Texto, Aplicación&#10;&#10;Descripción generada automáticamente" id="1069" name="image31.png"/>
            <a:graphic>
              <a:graphicData uri="http://schemas.openxmlformats.org/drawingml/2006/picture">
                <pic:pic>
                  <pic:nvPicPr>
                    <pic:cNvPr descr="Interfaz de usuario gráfica, Texto, Aplicación&#10;&#10;Descripción generada automáticamente" id="0" name="image31.png"/>
                    <pic:cNvPicPr preferRelativeResize="0"/>
                  </pic:nvPicPr>
                  <pic:blipFill>
                    <a:blip r:embed="rId25"/>
                    <a:srcRect b="0" l="0" r="0" t="0"/>
                    <a:stretch>
                      <a:fillRect/>
                    </a:stretch>
                  </pic:blipFill>
                  <pic:spPr>
                    <a:xfrm>
                      <a:off x="0" y="0"/>
                      <a:ext cx="5546353" cy="953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120" w:lineRule="auto"/>
        <w:jc w:val="both"/>
        <w:rPr>
          <w:sz w:val="20"/>
          <w:szCs w:val="20"/>
        </w:rPr>
      </w:pPr>
      <w:r w:rsidDel="00000000" w:rsidR="00000000" w:rsidRPr="00000000">
        <w:rPr>
          <w:rtl w:val="0"/>
        </w:rPr>
      </w:r>
    </w:p>
    <w:p w:rsidR="00000000" w:rsidDel="00000000" w:rsidP="00000000" w:rsidRDefault="00000000" w:rsidRPr="00000000" w14:paraId="00000101">
      <w:pPr>
        <w:spacing w:after="120" w:lineRule="auto"/>
        <w:rPr>
          <w:b w:val="1"/>
          <w:sz w:val="20"/>
          <w:szCs w:val="20"/>
          <w:u w:val="single"/>
        </w:rPr>
      </w:pPr>
      <w:r w:rsidDel="00000000" w:rsidR="00000000" w:rsidRPr="00000000">
        <w:rPr>
          <w:b w:val="1"/>
          <w:sz w:val="20"/>
          <w:szCs w:val="20"/>
          <w:u w:val="single"/>
          <w:rtl w:val="0"/>
        </w:rPr>
        <w:t xml:space="preserve">Requisitos de los materiales y utensilios</w:t>
      </w:r>
    </w:p>
    <w:p w:rsidR="00000000" w:rsidDel="00000000" w:rsidP="00000000" w:rsidRDefault="00000000" w:rsidRPr="00000000" w14:paraId="00000102">
      <w:pPr>
        <w:spacing w:after="120" w:lineRule="auto"/>
        <w:rPr>
          <w:sz w:val="20"/>
          <w:szCs w:val="20"/>
        </w:rPr>
      </w:pPr>
      <w:r w:rsidDel="00000000" w:rsidR="00000000" w:rsidRPr="00000000">
        <w:rPr>
          <w:sz w:val="20"/>
          <w:szCs w:val="20"/>
          <w:rtl w:val="0"/>
        </w:rPr>
        <w:t xml:space="preserve">Los requisitos para los materiales y utensilios involucrados en las preparaciones magistrales son: </w:t>
      </w:r>
    </w:p>
    <w:p w:rsidR="00000000" w:rsidDel="00000000" w:rsidP="00000000" w:rsidRDefault="00000000" w:rsidRPr="00000000" w14:paraId="0000010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08"/>
        </w:sdtPr>
        <w:sdtContent>
          <w:commentRangeStart w:id="2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ser de tamaño adecuado a los fines de uso al que está destinado. Ha de estar sometido a una revisión periódica y adecuada calibración. Se verificará, cada vez, previo al inicio de un proceso de elaboración.</w:t>
      </w:r>
    </w:p>
    <w:p w:rsidR="00000000" w:rsidDel="00000000" w:rsidP="00000000" w:rsidRDefault="00000000" w:rsidRPr="00000000" w14:paraId="0000010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ser elaborados en materiales que se puedan lavar, sanitizar y esterilizar fácilmente. Se tendrá presente que ninguna de las superficies que estarán en contacto con el producto, puedan afectar la calidad de este o de sus componentes</w:t>
      </w:r>
    </w:p>
    <w:p w:rsidR="00000000" w:rsidDel="00000000" w:rsidP="00000000" w:rsidRDefault="00000000" w:rsidRPr="00000000" w14:paraId="000001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que ningún elemento que se utilice para el adecuado funcionamiento o mantención del equipo, instrumento o accesorio pueda reaccionar o contaminar el producto o sus componentes.</w:t>
      </w:r>
    </w:p>
    <w:p w:rsidR="00000000" w:rsidDel="00000000" w:rsidP="00000000" w:rsidRDefault="00000000" w:rsidRPr="00000000" w14:paraId="0000010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instrumental y otros accesorios que intervienen en la elaboración y el control de calidad deben mantenerse limpios y en buenas condiciones de funcionamiento. Tanto las operaciones de limpieza como su mantenimiento deben estar caracterizadas por su efectividad, se realizará según procedimientos que se especificarán por escrito. Se dispondrá que la limpieza se realice inmediatamente después del uso.</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07">
      <w:pPr>
        <w:spacing w:after="120" w:lineRule="auto"/>
        <w:jc w:val="both"/>
        <w:rPr>
          <w:sz w:val="20"/>
          <w:szCs w:val="20"/>
        </w:rPr>
      </w:pPr>
      <w:r w:rsidDel="00000000" w:rsidR="00000000" w:rsidRPr="00000000">
        <w:rPr>
          <w:sz w:val="20"/>
          <w:szCs w:val="20"/>
          <w:rtl w:val="0"/>
        </w:rPr>
        <w:t xml:space="preserve">Algunos de los materiales necesarios para el proceso de producción, son:</w:t>
      </w:r>
      <w:sdt>
        <w:sdtPr>
          <w:tag w:val="goog_rdk_109"/>
        </w:sdtPr>
        <w:sdtContent>
          <w:commentRangeStart w:id="25"/>
        </w:sdtContent>
      </w:sdt>
      <w:r w:rsidDel="00000000" w:rsidR="00000000" w:rsidRPr="00000000">
        <w:rPr>
          <w:rtl w:val="0"/>
        </w:rPr>
      </w:r>
    </w:p>
    <w:p w:rsidR="00000000" w:rsidDel="00000000" w:rsidP="00000000" w:rsidRDefault="00000000" w:rsidRPr="00000000" w14:paraId="00000108">
      <w:pPr>
        <w:spacing w:after="120" w:lineRule="auto"/>
        <w:jc w:val="both"/>
        <w:rPr>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09">
      <w:pPr>
        <w:spacing w:after="120" w:lineRule="auto"/>
        <w:jc w:val="center"/>
        <w:rPr>
          <w:b w:val="1"/>
          <w:sz w:val="20"/>
          <w:szCs w:val="20"/>
        </w:rPr>
      </w:pPr>
      <w:r w:rsidDel="00000000" w:rsidR="00000000" w:rsidRPr="00000000">
        <w:rPr>
          <w:sz w:val="20"/>
          <w:szCs w:val="20"/>
        </w:rPr>
        <w:drawing>
          <wp:inline distB="0" distT="0" distL="0" distR="0">
            <wp:extent cx="5666839" cy="971793"/>
            <wp:effectExtent b="0" l="0" r="0" t="0"/>
            <wp:docPr descr="Interfaz de usuario gráfica, Aplicación&#10;&#10;Descripción generada automáticamente" id="1070" name="image30.png"/>
            <a:graphic>
              <a:graphicData uri="http://schemas.openxmlformats.org/drawingml/2006/picture">
                <pic:pic>
                  <pic:nvPicPr>
                    <pic:cNvPr descr="Interfaz de usuario gráfica, Aplicación&#10;&#10;Descripción generada automáticamente" id="0" name="image30.png"/>
                    <pic:cNvPicPr preferRelativeResize="0"/>
                  </pic:nvPicPr>
                  <pic:blipFill>
                    <a:blip r:embed="rId26"/>
                    <a:srcRect b="0" l="0" r="0" t="0"/>
                    <a:stretch>
                      <a:fillRect/>
                    </a:stretch>
                  </pic:blipFill>
                  <pic:spPr>
                    <a:xfrm>
                      <a:off x="0" y="0"/>
                      <a:ext cx="5666839" cy="971793"/>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0A">
      <w:pPr>
        <w:spacing w:after="120" w:lineRule="auto"/>
        <w:rPr>
          <w:b w:val="1"/>
          <w:sz w:val="20"/>
          <w:szCs w:val="20"/>
        </w:rPr>
      </w:pPr>
      <w:r w:rsidDel="00000000" w:rsidR="00000000" w:rsidRPr="00000000">
        <w:rPr>
          <w:rtl w:val="0"/>
        </w:rPr>
      </w:r>
    </w:p>
    <w:p w:rsidR="00000000" w:rsidDel="00000000" w:rsidP="00000000" w:rsidRDefault="00000000" w:rsidRPr="00000000" w14:paraId="0000010B">
      <w:pPr>
        <w:spacing w:after="120" w:lineRule="auto"/>
        <w:rPr>
          <w:b w:val="1"/>
          <w:sz w:val="20"/>
          <w:szCs w:val="20"/>
          <w:u w:val="single"/>
        </w:rPr>
      </w:pPr>
      <w:r w:rsidDel="00000000" w:rsidR="00000000" w:rsidRPr="00000000">
        <w:rPr>
          <w:b w:val="1"/>
          <w:sz w:val="20"/>
          <w:szCs w:val="20"/>
          <w:u w:val="single"/>
          <w:rtl w:val="0"/>
        </w:rPr>
        <w:t xml:space="preserve">Requisitos de las materias primas</w:t>
      </w:r>
    </w:p>
    <w:p w:rsidR="00000000" w:rsidDel="00000000" w:rsidP="00000000" w:rsidRDefault="00000000" w:rsidRPr="00000000" w14:paraId="0000010C">
      <w:pPr>
        <w:spacing w:after="120" w:lineRule="auto"/>
        <w:rPr>
          <w:b w:val="1"/>
          <w:sz w:val="20"/>
          <w:szCs w:val="20"/>
        </w:rPr>
      </w:pPr>
      <w:sdt>
        <w:sdtPr>
          <w:tag w:val="goog_rdk_110"/>
        </w:sdtPr>
        <w:sdtContent>
          <w:commentRangeStart w:id="26"/>
        </w:sdtContent>
      </w:sdt>
      <w:r w:rsidDel="00000000" w:rsidR="00000000" w:rsidRPr="00000000">
        <w:rPr>
          <w:rtl w:val="0"/>
        </w:rPr>
      </w:r>
    </w:p>
    <w:sdt>
      <w:sdtPr>
        <w:tag w:val="goog_rdk_113"/>
      </w:sdtPr>
      <w:sdtContent>
        <w:p w:rsidR="00000000" w:rsidDel="00000000" w:rsidP="00000000" w:rsidRDefault="00000000" w:rsidRPr="00000000" w14:paraId="0000010D">
          <w:pPr>
            <w:spacing w:after="120" w:lineRule="auto"/>
            <w:jc w:val="both"/>
            <w:rPr>
              <w:ins w:author="SANDRA PATRICIA HOYOS SEPULVEDA" w:id="18" w:date="2022-06-04T20:13:09Z"/>
              <w:b w:val="1"/>
              <w:sz w:val="20"/>
              <w:szCs w:val="20"/>
            </w:rPr>
          </w:pPr>
          <w:sdt>
            <w:sdtPr>
              <w:tag w:val="goog_rdk_112"/>
            </w:sdtPr>
            <w:sdtContent>
              <w:ins w:author="SANDRA PATRICIA HOYOS SEPULVEDA" w:id="18" w:date="2022-06-04T20:13:09Z">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2114550</wp:posOffset>
                      </wp:positionH>
                      <wp:positionV relativeFrom="paragraph">
                        <wp:posOffset>32082</wp:posOffset>
                      </wp:positionV>
                      <wp:extent cx="2470459" cy="1543050"/>
                      <wp:effectExtent b="0" l="0" r="0" t="0"/>
                      <wp:wrapSquare wrapText="bothSides" distB="0" distT="0" distL="114300" distR="114300"/>
                      <wp:docPr descr="Trabajadores de fábrica y brazo robótico quitando paquetes de la línea transportadora. ingeniero usando computadora y proceso operativo. ilustración vectorial para negocios, producción, conceptos de tecnología de máquinas vector gratuito" id="1036" name="image2.jpg"/>
                      <a:graphic>
                        <a:graphicData uri="http://schemas.openxmlformats.org/drawingml/2006/picture">
                          <pic:pic>
                            <pic:nvPicPr>
                              <pic:cNvPr descr="Trabajadores de fábrica y brazo robótico quitando paquetes de la línea transportadora. ingeniero usando computadora y proceso operativo. ilustración vectorial para negocios, producción, conceptos de tecnología de máquinas vector gratuito" id="0" name="image2.jpg"/>
                              <pic:cNvPicPr preferRelativeResize="0"/>
                            </pic:nvPicPr>
                            <pic:blipFill>
                              <a:blip r:embed="rId27"/>
                              <a:srcRect b="0" l="0" r="0" t="0"/>
                              <a:stretch>
                                <a:fillRect/>
                              </a:stretch>
                            </pic:blipFill>
                            <pic:spPr>
                              <a:xfrm>
                                <a:off x="0" y="0"/>
                                <a:ext cx="2470459" cy="1543050"/>
                              </a:xfrm>
                              <a:prstGeom prst="rect"/>
                              <a:ln/>
                            </pic:spPr>
                          </pic:pic>
                        </a:graphicData>
                      </a:graphic>
                    </wp:anchor>
                  </w:drawing>
                </w:r>
              </w:ins>
            </w:sdtContent>
          </w:sdt>
        </w:p>
      </w:sdtContent>
    </w:sdt>
    <w:sdt>
      <w:sdtPr>
        <w:tag w:val="goog_rdk_115"/>
      </w:sdtPr>
      <w:sdtContent>
        <w:p w:rsidR="00000000" w:rsidDel="00000000" w:rsidP="00000000" w:rsidRDefault="00000000" w:rsidRPr="00000000" w14:paraId="0000010E">
          <w:pPr>
            <w:spacing w:after="120" w:lineRule="auto"/>
            <w:jc w:val="both"/>
            <w:rPr>
              <w:ins w:author="SANDRA PATRICIA HOYOS SEPULVEDA" w:id="18" w:date="2022-06-04T20:13:09Z"/>
              <w:b w:val="1"/>
              <w:sz w:val="20"/>
              <w:szCs w:val="20"/>
            </w:rPr>
          </w:pPr>
          <w:sdt>
            <w:sdtPr>
              <w:tag w:val="goog_rdk_114"/>
            </w:sdtPr>
            <w:sdtContent>
              <w:ins w:author="SANDRA PATRICIA HOYOS SEPULVEDA" w:id="18" w:date="2022-06-04T20:13:09Z">
                <w:r w:rsidDel="00000000" w:rsidR="00000000" w:rsidRPr="00000000">
                  <w:rPr>
                    <w:rtl w:val="0"/>
                  </w:rPr>
                </w:r>
              </w:ins>
            </w:sdtContent>
          </w:sdt>
        </w:p>
      </w:sdtContent>
    </w:sdt>
    <w:sdt>
      <w:sdtPr>
        <w:tag w:val="goog_rdk_117"/>
      </w:sdtPr>
      <w:sdtContent>
        <w:p w:rsidR="00000000" w:rsidDel="00000000" w:rsidP="00000000" w:rsidRDefault="00000000" w:rsidRPr="00000000" w14:paraId="0000010F">
          <w:pPr>
            <w:spacing w:after="120" w:lineRule="auto"/>
            <w:jc w:val="both"/>
            <w:rPr>
              <w:ins w:author="SANDRA PATRICIA HOYOS SEPULVEDA" w:id="18" w:date="2022-06-04T20:13:09Z"/>
              <w:b w:val="1"/>
              <w:sz w:val="20"/>
              <w:szCs w:val="20"/>
            </w:rPr>
          </w:pPr>
          <w:sdt>
            <w:sdtPr>
              <w:tag w:val="goog_rdk_116"/>
            </w:sdtPr>
            <w:sdtContent>
              <w:ins w:author="SANDRA PATRICIA HOYOS SEPULVEDA" w:id="18" w:date="2022-06-04T20:13:09Z">
                <w:r w:rsidDel="00000000" w:rsidR="00000000" w:rsidRPr="00000000">
                  <w:rPr>
                    <w:rtl w:val="0"/>
                  </w:rPr>
                </w:r>
              </w:ins>
            </w:sdtContent>
          </w:sdt>
        </w:p>
      </w:sdtContent>
    </w:sdt>
    <w:sdt>
      <w:sdtPr>
        <w:tag w:val="goog_rdk_119"/>
      </w:sdtPr>
      <w:sdtContent>
        <w:p w:rsidR="00000000" w:rsidDel="00000000" w:rsidP="00000000" w:rsidRDefault="00000000" w:rsidRPr="00000000" w14:paraId="00000110">
          <w:pPr>
            <w:spacing w:after="120" w:lineRule="auto"/>
            <w:jc w:val="both"/>
            <w:rPr>
              <w:ins w:author="SANDRA PATRICIA HOYOS SEPULVEDA" w:id="18" w:date="2022-06-04T20:13:09Z"/>
              <w:b w:val="1"/>
              <w:sz w:val="20"/>
              <w:szCs w:val="20"/>
            </w:rPr>
          </w:pPr>
          <w:sdt>
            <w:sdtPr>
              <w:tag w:val="goog_rdk_118"/>
            </w:sdtPr>
            <w:sdtContent>
              <w:ins w:author="SANDRA PATRICIA HOYOS SEPULVEDA" w:id="18" w:date="2022-06-04T20:13:09Z">
                <w:r w:rsidDel="00000000" w:rsidR="00000000" w:rsidRPr="00000000">
                  <w:rPr>
                    <w:rtl w:val="0"/>
                  </w:rPr>
                </w:r>
              </w:ins>
            </w:sdtContent>
          </w:sdt>
        </w:p>
      </w:sdtContent>
    </w:sdt>
    <w:sdt>
      <w:sdtPr>
        <w:tag w:val="goog_rdk_121"/>
      </w:sdtPr>
      <w:sdtContent>
        <w:p w:rsidR="00000000" w:rsidDel="00000000" w:rsidP="00000000" w:rsidRDefault="00000000" w:rsidRPr="00000000" w14:paraId="00000111">
          <w:pPr>
            <w:spacing w:after="120" w:lineRule="auto"/>
            <w:jc w:val="both"/>
            <w:rPr>
              <w:ins w:author="SANDRA PATRICIA HOYOS SEPULVEDA" w:id="18" w:date="2022-06-04T20:13:09Z"/>
              <w:b w:val="1"/>
              <w:sz w:val="20"/>
              <w:szCs w:val="20"/>
            </w:rPr>
          </w:pPr>
          <w:sdt>
            <w:sdtPr>
              <w:tag w:val="goog_rdk_120"/>
            </w:sdtPr>
            <w:sdtContent>
              <w:ins w:author="SANDRA PATRICIA HOYOS SEPULVEDA" w:id="18" w:date="2022-06-04T20:13:09Z">
                <w:r w:rsidDel="00000000" w:rsidR="00000000" w:rsidRPr="00000000">
                  <w:rPr>
                    <w:rtl w:val="0"/>
                  </w:rPr>
                </w:r>
              </w:ins>
            </w:sdtContent>
          </w:sdt>
        </w:p>
      </w:sdtContent>
    </w:sdt>
    <w:sdt>
      <w:sdtPr>
        <w:tag w:val="goog_rdk_123"/>
      </w:sdtPr>
      <w:sdtContent>
        <w:p w:rsidR="00000000" w:rsidDel="00000000" w:rsidP="00000000" w:rsidRDefault="00000000" w:rsidRPr="00000000" w14:paraId="00000112">
          <w:pPr>
            <w:spacing w:after="120" w:lineRule="auto"/>
            <w:jc w:val="both"/>
            <w:rPr>
              <w:ins w:author="SANDRA PATRICIA HOYOS SEPULVEDA" w:id="18" w:date="2022-06-04T20:13:09Z"/>
              <w:b w:val="1"/>
              <w:sz w:val="20"/>
              <w:szCs w:val="20"/>
            </w:rPr>
          </w:pPr>
          <w:sdt>
            <w:sdtPr>
              <w:tag w:val="goog_rdk_122"/>
            </w:sdtPr>
            <w:sdtContent>
              <w:ins w:author="SANDRA PATRICIA HOYOS SEPULVEDA" w:id="18" w:date="2022-06-04T20:13:09Z">
                <w:r w:rsidDel="00000000" w:rsidR="00000000" w:rsidRPr="00000000">
                  <w:rPr>
                    <w:rtl w:val="0"/>
                  </w:rPr>
                </w:r>
              </w:ins>
            </w:sdtContent>
          </w:sdt>
        </w:p>
      </w:sdtContent>
    </w:sdt>
    <w:sdt>
      <w:sdtPr>
        <w:tag w:val="goog_rdk_125"/>
      </w:sdtPr>
      <w:sdtContent>
        <w:p w:rsidR="00000000" w:rsidDel="00000000" w:rsidP="00000000" w:rsidRDefault="00000000" w:rsidRPr="00000000" w14:paraId="00000113">
          <w:pPr>
            <w:spacing w:after="120" w:lineRule="auto"/>
            <w:jc w:val="both"/>
            <w:rPr>
              <w:ins w:author="SANDRA PATRICIA HOYOS SEPULVEDA" w:id="18" w:date="2022-06-04T20:13:09Z"/>
              <w:b w:val="1"/>
              <w:sz w:val="20"/>
              <w:szCs w:val="20"/>
            </w:rPr>
          </w:pPr>
          <w:sdt>
            <w:sdtPr>
              <w:tag w:val="goog_rdk_124"/>
            </w:sdtPr>
            <w:sdtContent>
              <w:ins w:author="SANDRA PATRICIA HOYOS SEPULVEDA" w:id="18" w:date="2022-06-04T20:13:09Z">
                <w:r w:rsidDel="00000000" w:rsidR="00000000" w:rsidRPr="00000000">
                  <w:rPr>
                    <w:rtl w:val="0"/>
                  </w:rPr>
                </w:r>
              </w:ins>
            </w:sdtContent>
          </w:sdt>
        </w:p>
      </w:sdtContent>
    </w:sdt>
    <w:sdt>
      <w:sdtPr>
        <w:tag w:val="goog_rdk_127"/>
      </w:sdtPr>
      <w:sdtContent>
        <w:p w:rsidR="00000000" w:rsidDel="00000000" w:rsidP="00000000" w:rsidRDefault="00000000" w:rsidRPr="00000000" w14:paraId="00000114">
          <w:pPr>
            <w:spacing w:after="120" w:lineRule="auto"/>
            <w:jc w:val="both"/>
            <w:rPr>
              <w:ins w:author="SANDRA PATRICIA HOYOS SEPULVEDA" w:id="18" w:date="2022-06-04T20:13:09Z"/>
              <w:b w:val="1"/>
              <w:sz w:val="20"/>
              <w:szCs w:val="20"/>
            </w:rPr>
          </w:pPr>
          <w:sdt>
            <w:sdtPr>
              <w:tag w:val="goog_rdk_126"/>
            </w:sdtPr>
            <w:sdtContent>
              <w:ins w:author="SANDRA PATRICIA HOYOS SEPULVEDA" w:id="18" w:date="2022-06-04T20:13:09Z">
                <w:r w:rsidDel="00000000" w:rsidR="00000000" w:rsidRPr="00000000">
                  <w:rPr>
                    <w:rtl w:val="0"/>
                  </w:rPr>
                </w:r>
              </w:ins>
            </w:sdtContent>
          </w:sdt>
        </w:p>
      </w:sdtContent>
    </w:sdt>
    <w:p w:rsidR="00000000" w:rsidDel="00000000" w:rsidP="00000000" w:rsidRDefault="00000000" w:rsidRPr="00000000" w14:paraId="00000115">
      <w:pPr>
        <w:spacing w:after="120" w:lineRule="auto"/>
        <w:jc w:val="both"/>
        <w:rPr>
          <w:sz w:val="20"/>
          <w:szCs w:val="20"/>
        </w:rPr>
      </w:pPr>
      <w:r w:rsidDel="00000000" w:rsidR="00000000" w:rsidRPr="00000000">
        <w:rPr>
          <w:sz w:val="20"/>
          <w:szCs w:val="20"/>
          <w:rtl w:val="0"/>
        </w:rPr>
        <w:t xml:space="preserve"> Uno de los componentes más importantes en el proceso, son las </w:t>
      </w:r>
      <w:commentRangeEnd w:id="26"/>
      <w:r w:rsidDel="00000000" w:rsidR="00000000" w:rsidRPr="00000000">
        <w:commentReference w:id="26"/>
      </w:r>
      <w:r w:rsidDel="00000000" w:rsidR="00000000" w:rsidRPr="00000000">
        <w:rPr>
          <w:sz w:val="20"/>
          <w:szCs w:val="20"/>
          <w:rtl w:val="0"/>
        </w:rPr>
        <w:t xml:space="preserve">materias primas que se utilizan para la elaboración de las preparaciones magistrales, porque de estas depende la calidad del preparado, el cumplimiento con los parámetros de calidad y la </w:t>
      </w:r>
      <w:sdt>
        <w:sdtPr>
          <w:tag w:val="goog_rdk_128"/>
        </w:sdtPr>
        <w:sdtContent>
          <w:ins w:author="SANDRA PATRICIA HOYOS SEPULVEDA" w:id="19" w:date="2022-06-04T20:13:20Z">
            <w:r w:rsidDel="00000000" w:rsidR="00000000" w:rsidRPr="00000000">
              <w:rPr>
                <w:sz w:val="20"/>
                <w:szCs w:val="20"/>
                <w:rtl w:val="0"/>
              </w:rPr>
              <w:t xml:space="preserve">eficacia del</w:t>
            </w:r>
          </w:ins>
        </w:sdtContent>
      </w:sdt>
      <w:sdt>
        <w:sdtPr>
          <w:tag w:val="goog_rdk_129"/>
        </w:sdtPr>
        <w:sdtContent>
          <w:del w:author="SANDRA PATRICIA HOYOS SEPULVEDA" w:id="19" w:date="2022-06-04T20:13:20Z">
            <w:r w:rsidDel="00000000" w:rsidR="00000000" w:rsidRPr="00000000">
              <w:rPr>
                <w:sz w:val="20"/>
                <w:szCs w:val="20"/>
                <w:rtl w:val="0"/>
              </w:rPr>
              <w:delText xml:space="preserve">eficacia de del</w:delText>
            </w:r>
          </w:del>
        </w:sdtContent>
      </w:sdt>
      <w:r w:rsidDel="00000000" w:rsidR="00000000" w:rsidRPr="00000000">
        <w:rPr>
          <w:sz w:val="20"/>
          <w:szCs w:val="20"/>
          <w:rtl w:val="0"/>
        </w:rPr>
        <w:t xml:space="preserve"> tratamiento.</w:t>
      </w:r>
      <w:sdt>
        <w:sdtPr>
          <w:tag w:val="goog_rdk_130"/>
        </w:sdtPr>
        <w:sdtContent>
          <w:del w:author="SANDRA PATRICIA HOYOS SEPULVEDA" w:id="18" w:date="2022-06-04T20:13:09Z">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-2539</wp:posOffset>
                  </wp:positionV>
                  <wp:extent cx="2470459" cy="1543050"/>
                  <wp:effectExtent b="0" l="0" r="0" t="0"/>
                  <wp:wrapSquare wrapText="bothSides" distB="0" distT="0" distL="114300" distR="114300"/>
                  <wp:docPr descr="Trabajadores de fábrica y brazo robótico quitando paquetes de la línea transportadora. ingeniero usando computadora y proceso operativo. ilustración vectorial para negocios, producción, conceptos de tecnología de máquinas vector gratuito" id="1035" name="image2.jpg"/>
                  <a:graphic>
                    <a:graphicData uri="http://schemas.openxmlformats.org/drawingml/2006/picture">
                      <pic:pic>
                        <pic:nvPicPr>
                          <pic:cNvPr descr="Trabajadores de fábrica y brazo robótico quitando paquetes de la línea transportadora. ingeniero usando computadora y proceso operativo. ilustración vectorial para negocios, producción, conceptos de tecnología de máquinas vector gratuito" id="0" name="image2.jpg"/>
                          <pic:cNvPicPr preferRelativeResize="0"/>
                        </pic:nvPicPr>
                        <pic:blipFill>
                          <a:blip r:embed="rId27"/>
                          <a:srcRect b="0" l="0" r="0" t="0"/>
                          <a:stretch>
                            <a:fillRect/>
                          </a:stretch>
                        </pic:blipFill>
                        <pic:spPr>
                          <a:xfrm>
                            <a:off x="0" y="0"/>
                            <a:ext cx="2470459" cy="1543050"/>
                          </a:xfrm>
                          <a:prstGeom prst="rect"/>
                          <a:ln/>
                        </pic:spPr>
                      </pic:pic>
                    </a:graphicData>
                  </a:graphic>
                </wp:anchor>
              </w:drawing>
            </w:r>
          </w:del>
        </w:sdtContent>
      </w:sdt>
    </w:p>
    <w:p w:rsidR="00000000" w:rsidDel="00000000" w:rsidP="00000000" w:rsidRDefault="00000000" w:rsidRPr="00000000" w14:paraId="00000116">
      <w:pPr>
        <w:spacing w:after="120" w:lineRule="auto"/>
        <w:jc w:val="both"/>
        <w:rPr>
          <w:sz w:val="20"/>
          <w:szCs w:val="20"/>
        </w:rPr>
      </w:pPr>
      <w:r w:rsidDel="00000000" w:rsidR="00000000" w:rsidRPr="00000000">
        <w:rPr>
          <w:sz w:val="20"/>
          <w:szCs w:val="20"/>
          <w:rtl w:val="0"/>
        </w:rPr>
        <w:t xml:space="preserve">Se debe tener mucho cuidado con la procedencia de las materias primas y material de acondicionamiento, estos deben cumplir con las especificaciones definidas por el establecimiento o servicio farmacéutico.</w:t>
      </w:r>
    </w:p>
    <w:p w:rsidR="00000000" w:rsidDel="00000000" w:rsidP="00000000" w:rsidRDefault="00000000" w:rsidRPr="00000000" w14:paraId="00000117">
      <w:pPr>
        <w:spacing w:after="120" w:lineRule="auto"/>
        <w:jc w:val="both"/>
        <w:rPr>
          <w:sz w:val="20"/>
          <w:szCs w:val="20"/>
        </w:rPr>
      </w:pPr>
      <w:r w:rsidDel="00000000" w:rsidR="00000000" w:rsidRPr="00000000">
        <w:rPr>
          <w:sz w:val="20"/>
          <w:szCs w:val="20"/>
          <w:rtl w:val="0"/>
        </w:rPr>
        <w:tab/>
      </w:r>
    </w:p>
    <w:p w:rsidR="00000000" w:rsidDel="00000000" w:rsidP="00000000" w:rsidRDefault="00000000" w:rsidRPr="00000000" w14:paraId="00000118">
      <w:pPr>
        <w:spacing w:after="120" w:lineRule="auto"/>
        <w:jc w:val="both"/>
        <w:rPr>
          <w:sz w:val="20"/>
          <w:szCs w:val="20"/>
        </w:rPr>
      </w:pPr>
      <w:r w:rsidDel="00000000" w:rsidR="00000000" w:rsidRPr="00000000">
        <w:rPr>
          <w:sz w:val="20"/>
          <w:szCs w:val="20"/>
          <w:rtl w:val="0"/>
        </w:rPr>
        <w:t xml:space="preserve">Toda materia prima, envase y empaque que ingrese, debe pasar por las siguientes etapas:</w:t>
      </w:r>
    </w:p>
    <w:p w:rsidR="00000000" w:rsidDel="00000000" w:rsidP="00000000" w:rsidRDefault="00000000" w:rsidRPr="00000000" w14:paraId="000001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31"/>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Recepción y cuarentena.</w:t>
      </w:r>
    </w:p>
    <w:p w:rsidR="00000000" w:rsidDel="00000000" w:rsidP="00000000" w:rsidRDefault="00000000" w:rsidRPr="00000000" w14:paraId="000001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 y rechazo.</w:t>
      </w:r>
    </w:p>
    <w:p w:rsidR="00000000" w:rsidDel="00000000" w:rsidP="00000000" w:rsidRDefault="00000000" w:rsidRPr="00000000" w14:paraId="000001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Identificación y almacenamiento</w:t>
      </w: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C">
      <w:pPr>
        <w:spacing w:after="120" w:lineRule="auto"/>
        <w:jc w:val="both"/>
        <w:rPr>
          <w:sz w:val="20"/>
          <w:szCs w:val="20"/>
        </w:rPr>
      </w:pPr>
      <w:r w:rsidDel="00000000" w:rsidR="00000000" w:rsidRPr="00000000">
        <w:rPr>
          <w:rtl w:val="0"/>
        </w:rPr>
      </w:r>
    </w:p>
    <w:p w:rsidR="00000000" w:rsidDel="00000000" w:rsidP="00000000" w:rsidRDefault="00000000" w:rsidRPr="00000000" w14:paraId="0000011D">
      <w:pPr>
        <w:spacing w:after="120" w:lineRule="auto"/>
        <w:jc w:val="both"/>
        <w:rPr>
          <w:sz w:val="20"/>
          <w:szCs w:val="20"/>
        </w:rPr>
      </w:pPr>
      <w:r w:rsidDel="00000000" w:rsidR="00000000" w:rsidRPr="00000000">
        <w:rPr>
          <w:sz w:val="20"/>
          <w:szCs w:val="20"/>
          <w:rtl w:val="0"/>
        </w:rPr>
        <w:t xml:space="preserve">A continuación, se amplía la explicación de cada una de las etapas.</w:t>
      </w:r>
    </w:p>
    <w:p w:rsidR="00000000" w:rsidDel="00000000" w:rsidP="00000000" w:rsidRDefault="00000000" w:rsidRPr="00000000" w14:paraId="0000011E">
      <w:pPr>
        <w:spacing w:after="120" w:lineRule="auto"/>
        <w:jc w:val="both"/>
        <w:rPr>
          <w:sz w:val="20"/>
          <w:szCs w:val="20"/>
        </w:rPr>
      </w:pPr>
      <w:r w:rsidDel="00000000" w:rsidR="00000000" w:rsidRPr="00000000">
        <w:rPr>
          <w:rtl w:val="0"/>
        </w:rPr>
      </w:r>
    </w:p>
    <w:sdt>
      <w:sdtPr>
        <w:tag w:val="goog_rdk_133"/>
      </w:sdtPr>
      <w:sdtContent>
        <w:p w:rsidR="00000000" w:rsidDel="00000000" w:rsidP="00000000" w:rsidRDefault="00000000" w:rsidRPr="00000000" w14:paraId="0000011F">
          <w:pPr>
            <w:spacing w:after="120" w:lineRule="auto"/>
            <w:jc w:val="left"/>
            <w:rPr>
              <w:b w:val="1"/>
              <w:color w:val="000000"/>
              <w:sz w:val="20"/>
              <w:szCs w:val="20"/>
            </w:rPr>
            <w:pPrChange w:author="SANDRA PATRICIA HOYOS SEPULVEDA" w:id="0" w:date="2022-06-04T20:13:23Z">
              <w:pPr>
                <w:spacing w:after="120" w:lineRule="auto"/>
                <w:jc w:val="center"/>
              </w:pPr>
            </w:pPrChange>
          </w:pPr>
          <w:sdt>
            <w:sdtPr>
              <w:tag w:val="goog_rdk_132"/>
            </w:sdtPr>
            <w:sdtContent>
              <w:commentRangeStart w:id="28"/>
            </w:sdtContent>
          </w:sdt>
          <w:r w:rsidDel="00000000" w:rsidR="00000000" w:rsidRPr="00000000">
            <w:rPr>
              <w:b w:val="1"/>
              <w:color w:val="000000"/>
              <w:sz w:val="20"/>
              <w:szCs w:val="20"/>
              <w:rtl w:val="0"/>
            </w:rPr>
            <w:t xml:space="preserve">Tabla 2</w:t>
          </w:r>
        </w:p>
      </w:sdtContent>
    </w:sdt>
    <w:sdt>
      <w:sdtPr>
        <w:tag w:val="goog_rdk_134"/>
      </w:sdtPr>
      <w:sdtContent>
        <w:p w:rsidR="00000000" w:rsidDel="00000000" w:rsidP="00000000" w:rsidRDefault="00000000" w:rsidRPr="00000000" w14:paraId="00000120">
          <w:pPr>
            <w:spacing w:after="120" w:lineRule="auto"/>
            <w:jc w:val="left"/>
            <w:rPr>
              <w:i w:val="1"/>
              <w:color w:val="000000"/>
              <w:sz w:val="20"/>
              <w:szCs w:val="20"/>
            </w:rPr>
            <w:pPrChange w:author="SANDRA PATRICIA HOYOS SEPULVEDA" w:id="0" w:date="2022-06-04T20:13:24Z">
              <w:pPr>
                <w:spacing w:after="120" w:lineRule="auto"/>
                <w:jc w:val="center"/>
              </w:pPr>
            </w:pPrChange>
          </w:pPr>
          <w:r w:rsidDel="00000000" w:rsidR="00000000" w:rsidRPr="00000000">
            <w:rPr>
              <w:i w:val="1"/>
              <w:color w:val="000000"/>
              <w:sz w:val="20"/>
              <w:szCs w:val="20"/>
              <w:rtl w:val="0"/>
            </w:rPr>
            <w:t xml:space="preserve">Etapas materias primas y material de acondicionamiento</w:t>
          </w:r>
        </w:p>
      </w:sdtContent>
    </w:sdt>
    <w:tbl>
      <w:tblPr>
        <w:tblStyle w:val="Table7"/>
        <w:tblW w:w="10390.0" w:type="dxa"/>
        <w:jc w:val="left"/>
        <w:tblInd w:w="0.0" w:type="dxa"/>
        <w:tblLayout w:type="fixed"/>
        <w:tblLook w:val="0400"/>
      </w:tblPr>
      <w:tblGrid>
        <w:gridCol w:w="5194"/>
        <w:gridCol w:w="5196"/>
        <w:tblGridChange w:id="0">
          <w:tblGrid>
            <w:gridCol w:w="5194"/>
            <w:gridCol w:w="5196"/>
          </w:tblGrid>
        </w:tblGridChange>
      </w:tblGrid>
      <w:tr>
        <w:trPr>
          <w:cantSplit w:val="0"/>
          <w:trHeight w:val="160" w:hRule="atLeast"/>
          <w:tblHeader w:val="0"/>
        </w:trPr>
        <w:tc>
          <w:tcPr>
            <w:tcBorders>
              <w:top w:color="000000" w:space="0" w:sz="8" w:val="single"/>
              <w:left w:color="000000" w:space="0" w:sz="8" w:val="single"/>
              <w:bottom w:color="000000" w:space="0" w:sz="8" w:val="single"/>
              <w:right w:color="000000" w:space="0" w:sz="8" w:val="single"/>
            </w:tcBorders>
            <w:shd w:fill="dbe5f1" w:val="clear"/>
            <w:tcMar>
              <w:top w:w="72.0" w:type="dxa"/>
              <w:left w:w="144.0" w:type="dxa"/>
              <w:bottom w:w="72.0" w:type="dxa"/>
              <w:right w:w="144.0" w:type="dxa"/>
            </w:tcMar>
          </w:tcPr>
          <w:p w:rsidR="00000000" w:rsidDel="00000000" w:rsidP="00000000" w:rsidRDefault="00000000" w:rsidRPr="00000000" w14:paraId="00000121">
            <w:pPr>
              <w:spacing w:after="120" w:lineRule="auto"/>
              <w:jc w:val="center"/>
              <w:rPr>
                <w:b w:val="1"/>
                <w:sz w:val="20"/>
                <w:szCs w:val="20"/>
              </w:rPr>
            </w:pPr>
            <w:r w:rsidDel="00000000" w:rsidR="00000000" w:rsidRPr="00000000">
              <w:rPr>
                <w:b w:val="1"/>
                <w:sz w:val="20"/>
                <w:szCs w:val="20"/>
                <w:rtl w:val="0"/>
              </w:rPr>
              <w:t xml:space="preserve">Materias primas - bases</w:t>
            </w:r>
          </w:p>
        </w:tc>
        <w:tc>
          <w:tcPr>
            <w:tcBorders>
              <w:top w:color="000000" w:space="0" w:sz="8" w:val="single"/>
              <w:left w:color="000000" w:space="0" w:sz="8" w:val="single"/>
              <w:bottom w:color="000000" w:space="0" w:sz="8" w:val="single"/>
              <w:right w:color="000000" w:space="0" w:sz="8" w:val="single"/>
            </w:tcBorders>
            <w:shd w:fill="dbe5f1" w:val="clear"/>
            <w:tcMar>
              <w:top w:w="72.0" w:type="dxa"/>
              <w:left w:w="144.0" w:type="dxa"/>
              <w:bottom w:w="72.0" w:type="dxa"/>
              <w:right w:w="144.0" w:type="dxa"/>
            </w:tcMar>
          </w:tcPr>
          <w:p w:rsidR="00000000" w:rsidDel="00000000" w:rsidP="00000000" w:rsidRDefault="00000000" w:rsidRPr="00000000" w14:paraId="00000122">
            <w:pPr>
              <w:spacing w:after="120" w:lineRule="auto"/>
              <w:jc w:val="center"/>
              <w:rPr>
                <w:b w:val="1"/>
                <w:sz w:val="20"/>
                <w:szCs w:val="20"/>
              </w:rPr>
            </w:pPr>
            <w:r w:rsidDel="00000000" w:rsidR="00000000" w:rsidRPr="00000000">
              <w:rPr>
                <w:b w:val="1"/>
                <w:sz w:val="20"/>
                <w:szCs w:val="20"/>
                <w:rtl w:val="0"/>
              </w:rPr>
              <w:t xml:space="preserve">Material de envase y/o acondicionamiento</w:t>
            </w:r>
          </w:p>
        </w:tc>
      </w:tr>
      <w:tr>
        <w:trPr>
          <w:cantSplit w:val="0"/>
          <w:trHeight w:val="160" w:hRule="atLeast"/>
          <w:tblHeader w:val="0"/>
        </w:trPr>
        <w:tc>
          <w:tcPr>
            <w:gridSpan w:val="2"/>
            <w:tcBorders>
              <w:top w:color="000000" w:space="0" w:sz="8" w:val="single"/>
              <w:left w:color="000000" w:space="0" w:sz="8" w:val="single"/>
              <w:bottom w:color="000000" w:space="0" w:sz="8" w:val="single"/>
              <w:right w:color="000000" w:space="0" w:sz="8" w:val="single"/>
            </w:tcBorders>
            <w:shd w:fill="dbe5f1" w:val="clear"/>
            <w:tcMar>
              <w:top w:w="72.0" w:type="dxa"/>
              <w:left w:w="144.0" w:type="dxa"/>
              <w:bottom w:w="72.0" w:type="dxa"/>
              <w:right w:w="144.0" w:type="dxa"/>
            </w:tcMar>
          </w:tcPr>
          <w:p w:rsidR="00000000" w:rsidDel="00000000" w:rsidP="00000000" w:rsidRDefault="00000000" w:rsidRPr="00000000" w14:paraId="00000123">
            <w:pPr>
              <w:spacing w:after="120" w:lineRule="auto"/>
              <w:jc w:val="center"/>
              <w:rPr>
                <w:b w:val="1"/>
                <w:sz w:val="20"/>
                <w:szCs w:val="20"/>
              </w:rPr>
            </w:pPr>
            <w:r w:rsidDel="00000000" w:rsidR="00000000" w:rsidRPr="00000000">
              <w:rPr>
                <w:b w:val="1"/>
                <w:sz w:val="20"/>
                <w:szCs w:val="20"/>
                <w:rtl w:val="0"/>
              </w:rPr>
              <w:t xml:space="preserve">Recepción y cuarentena</w:t>
            </w:r>
          </w:p>
        </w:tc>
      </w:tr>
      <w:tr>
        <w:trPr>
          <w:cantSplit w:val="0"/>
          <w:trHeight w:val="16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5">
            <w:pPr>
              <w:spacing w:after="120" w:lineRule="auto"/>
              <w:jc w:val="center"/>
              <w:rPr>
                <w:sz w:val="20"/>
                <w:szCs w:val="20"/>
              </w:rPr>
            </w:pPr>
            <w:r w:rsidDel="00000000" w:rsidR="00000000" w:rsidRPr="00000000">
              <w:rPr>
                <w:sz w:val="20"/>
                <w:szCs w:val="20"/>
                <w:rtl w:val="0"/>
              </w:rPr>
              <w:t xml:space="preserve">En la etapa de recepción se debe verificar la integridad, aspecto y etiquetado de los envases. Como etapa siguiente, deberán registrarse y poner en cuarentena en espacio determinado para ello, hasta su aprobación o rechazo. Este lugar está separado, delimitado y señalizado por este fin.</w:t>
            </w:r>
          </w:p>
        </w:tc>
      </w:tr>
      <w:tr>
        <w:trPr>
          <w:cantSplit w:val="0"/>
          <w:trHeight w:val="160" w:hRule="atLeast"/>
          <w:tblHeader w:val="0"/>
        </w:trPr>
        <w:tc>
          <w:tcPr>
            <w:gridSpan w:val="2"/>
            <w:tcBorders>
              <w:top w:color="000000" w:space="0" w:sz="8" w:val="single"/>
              <w:left w:color="000000" w:space="0" w:sz="8" w:val="single"/>
              <w:bottom w:color="000000" w:space="0" w:sz="8" w:val="single"/>
              <w:right w:color="000000" w:space="0" w:sz="8" w:val="single"/>
            </w:tcBorders>
            <w:shd w:fill="dbe5f1" w:val="clear"/>
            <w:tcMar>
              <w:top w:w="72.0" w:type="dxa"/>
              <w:left w:w="144.0" w:type="dxa"/>
              <w:bottom w:w="72.0" w:type="dxa"/>
              <w:right w:w="144.0" w:type="dxa"/>
            </w:tcMar>
          </w:tcPr>
          <w:p w:rsidR="00000000" w:rsidDel="00000000" w:rsidP="00000000" w:rsidRDefault="00000000" w:rsidRPr="00000000" w14:paraId="00000127">
            <w:pPr>
              <w:spacing w:after="120" w:lineRule="auto"/>
              <w:jc w:val="center"/>
              <w:rPr>
                <w:b w:val="1"/>
                <w:sz w:val="20"/>
                <w:szCs w:val="20"/>
              </w:rPr>
            </w:pPr>
            <w:r w:rsidDel="00000000" w:rsidR="00000000" w:rsidRPr="00000000">
              <w:rPr>
                <w:b w:val="1"/>
                <w:sz w:val="20"/>
                <w:szCs w:val="20"/>
                <w:rtl w:val="0"/>
              </w:rPr>
              <w:t xml:space="preserve">Aprobación o rechazo</w:t>
            </w:r>
          </w:p>
        </w:tc>
      </w:tr>
      <w:tr>
        <w:trPr>
          <w:cantSplit w:val="0"/>
          <w:trHeight w:val="1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9">
            <w:pPr>
              <w:spacing w:after="120" w:lineRule="auto"/>
              <w:jc w:val="center"/>
              <w:rPr>
                <w:sz w:val="20"/>
                <w:szCs w:val="20"/>
              </w:rPr>
            </w:pPr>
            <w:r w:rsidDel="00000000" w:rsidR="00000000" w:rsidRPr="00000000">
              <w:rPr>
                <w:sz w:val="20"/>
                <w:szCs w:val="20"/>
                <w:rtl w:val="0"/>
              </w:rPr>
              <w:t xml:space="preserve">En esta etapa se envía una muestra laboratorio externo contratado quien analiza las muestras de acuerdo con especificaciones internas o según USP, y emite el certificado, con el cual se aprueba o rechazan las materias primas y/o bases. Y aseguramiento de calidad emite los rótulos de aprobado o rechazo.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A">
            <w:pPr>
              <w:spacing w:after="120" w:lineRule="auto"/>
              <w:jc w:val="center"/>
              <w:rPr>
                <w:sz w:val="20"/>
                <w:szCs w:val="20"/>
              </w:rPr>
            </w:pPr>
            <w:r w:rsidDel="00000000" w:rsidR="00000000" w:rsidRPr="00000000">
              <w:rPr>
                <w:sz w:val="20"/>
                <w:szCs w:val="20"/>
                <w:rtl w:val="0"/>
              </w:rPr>
              <w:t xml:space="preserve">Aseguramiento de calidad realiza el análisis de los materiales de envase y/o acondicionamiento, y emite los rótulos de aprobado o rechazo.</w:t>
            </w:r>
          </w:p>
        </w:tc>
      </w:tr>
      <w:tr>
        <w:trPr>
          <w:cantSplit w:val="0"/>
          <w:trHeight w:val="160" w:hRule="atLeast"/>
          <w:tblHeader w:val="0"/>
        </w:trPr>
        <w:tc>
          <w:tcPr>
            <w:gridSpan w:val="2"/>
            <w:tcBorders>
              <w:top w:color="000000" w:space="0" w:sz="8" w:val="single"/>
              <w:left w:color="000000" w:space="0" w:sz="8" w:val="single"/>
              <w:bottom w:color="000000" w:space="0" w:sz="8" w:val="single"/>
              <w:right w:color="000000" w:space="0" w:sz="8" w:val="single"/>
            </w:tcBorders>
            <w:shd w:fill="dbe5f1" w:val="clear"/>
            <w:tcMar>
              <w:top w:w="72.0" w:type="dxa"/>
              <w:left w:w="144.0" w:type="dxa"/>
              <w:bottom w:w="72.0" w:type="dxa"/>
              <w:right w:w="144.0" w:type="dxa"/>
            </w:tcMar>
          </w:tcPr>
          <w:p w:rsidR="00000000" w:rsidDel="00000000" w:rsidP="00000000" w:rsidRDefault="00000000" w:rsidRPr="00000000" w14:paraId="0000012B">
            <w:pPr>
              <w:spacing w:after="120" w:lineRule="auto"/>
              <w:jc w:val="center"/>
              <w:rPr>
                <w:b w:val="1"/>
                <w:sz w:val="20"/>
                <w:szCs w:val="20"/>
              </w:rPr>
            </w:pPr>
            <w:r w:rsidDel="00000000" w:rsidR="00000000" w:rsidRPr="00000000">
              <w:rPr>
                <w:b w:val="1"/>
                <w:sz w:val="20"/>
                <w:szCs w:val="20"/>
                <w:rtl w:val="0"/>
              </w:rPr>
              <w:t xml:space="preserve">Identificación y almacenamiento</w:t>
            </w:r>
          </w:p>
        </w:tc>
      </w:tr>
      <w:tr>
        <w:trPr>
          <w:cantSplit w:val="0"/>
          <w:trHeight w:val="16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D">
            <w:pPr>
              <w:spacing w:after="120" w:lineRule="auto"/>
              <w:jc w:val="center"/>
              <w:rPr>
                <w:sz w:val="20"/>
                <w:szCs w:val="20"/>
              </w:rPr>
            </w:pPr>
            <w:r w:rsidDel="00000000" w:rsidR="00000000" w:rsidRPr="00000000">
              <w:rPr>
                <w:sz w:val="20"/>
                <w:szCs w:val="20"/>
                <w:rtl w:val="0"/>
              </w:rPr>
              <w:t xml:space="preserve">Cada una de las materias primas, bases o material de envase y acondicionamiento deben estar identificados y ubicados de acuerdo con su Estado (cuarentena, aprobado), y ubicados en su respectiva bodega de acuerdo con el direccionamiento que el jefe de laboratorio ordene.</w:t>
            </w:r>
          </w:p>
        </w:tc>
      </w:tr>
    </w:tbl>
    <w:p w:rsidR="00000000" w:rsidDel="00000000" w:rsidP="00000000" w:rsidRDefault="00000000" w:rsidRPr="00000000" w14:paraId="0000012F">
      <w:pPr>
        <w:spacing w:after="120" w:lineRule="auto"/>
        <w:rPr>
          <w:b w:val="1"/>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30">
      <w:pPr>
        <w:spacing w:after="120" w:lineRule="auto"/>
        <w:rPr>
          <w:sz w:val="20"/>
          <w:szCs w:val="20"/>
          <w:u w:val="single"/>
        </w:rPr>
      </w:pPr>
      <w:r w:rsidDel="00000000" w:rsidR="00000000" w:rsidRPr="00000000">
        <w:rPr>
          <w:b w:val="1"/>
          <w:sz w:val="20"/>
          <w:szCs w:val="20"/>
          <w:u w:val="single"/>
          <w:rtl w:val="0"/>
        </w:rPr>
        <w:t xml:space="preserve">Requisitos de la documentación</w:t>
      </w:r>
      <w:sdt>
        <w:sdtPr>
          <w:tag w:val="goog_rdk_135"/>
        </w:sdtPr>
        <w:sdtContent>
          <w:commentRangeStart w:id="29"/>
        </w:sdtContent>
      </w:sdt>
      <w:r w:rsidDel="00000000" w:rsidR="00000000" w:rsidRPr="00000000">
        <w:rPr>
          <w:rtl w:val="0"/>
        </w:rPr>
      </w:r>
    </w:p>
    <w:p w:rsidR="00000000" w:rsidDel="00000000" w:rsidP="00000000" w:rsidRDefault="00000000" w:rsidRPr="00000000" w14:paraId="00000131">
      <w:pPr>
        <w:spacing w:after="120" w:lineRule="auto"/>
        <w:rPr>
          <w:b w:val="1"/>
          <w:sz w:val="20"/>
          <w:szCs w:val="20"/>
        </w:rPr>
      </w:pPr>
      <w:commentRangeEnd w:id="29"/>
      <w:r w:rsidDel="00000000" w:rsidR="00000000" w:rsidRPr="00000000">
        <w:commentReference w:id="29"/>
      </w:r>
      <w:r w:rsidDel="00000000" w:rsidR="00000000" w:rsidRPr="00000000">
        <w:rPr>
          <w:rtl w:val="0"/>
        </w:rPr>
      </w:r>
      <w:sdt>
        <w:sdtPr>
          <w:tag w:val="goog_rdk_136"/>
        </w:sdtPr>
        <w:sdtContent>
          <w:ins w:author="SANDRA PATRICIA HOYOS SEPULVEDA" w:id="22" w:date="2022-06-04T20:13:28Z">
            <w:r w:rsidDel="00000000" w:rsidR="00000000" w:rsidRPr="00000000">
              <w:drawing>
                <wp:anchor allowOverlap="1" behindDoc="0" distB="0" distT="0" distL="114300" distR="114300" hidden="0" layoutInCell="1" locked="0" relativeHeight="0" simplePos="0">
                  <wp:simplePos x="0" y="0"/>
                  <wp:positionH relativeFrom="column">
                    <wp:posOffset>2370773</wp:posOffset>
                  </wp:positionH>
                  <wp:positionV relativeFrom="paragraph">
                    <wp:posOffset>244143</wp:posOffset>
                  </wp:positionV>
                  <wp:extent cx="1587180" cy="1057275"/>
                  <wp:effectExtent b="0" l="0" r="0" t="0"/>
                  <wp:wrapSquare wrapText="bothSides" distB="0" distT="0" distL="114300" distR="114300"/>
                  <wp:docPr descr="Archivo organizado. buscando archivos en la base de datos vector gratuito" id="1057" name="image18.jpg"/>
                  <a:graphic>
                    <a:graphicData uri="http://schemas.openxmlformats.org/drawingml/2006/picture">
                      <pic:pic>
                        <pic:nvPicPr>
                          <pic:cNvPr descr="Archivo organizado. buscando archivos en la base de datos vector gratuito" id="0" name="image18.jpg"/>
                          <pic:cNvPicPr preferRelativeResize="0"/>
                        </pic:nvPicPr>
                        <pic:blipFill>
                          <a:blip r:embed="rId28"/>
                          <a:srcRect b="0" l="0" r="0" t="0"/>
                          <a:stretch>
                            <a:fillRect/>
                          </a:stretch>
                        </pic:blipFill>
                        <pic:spPr>
                          <a:xfrm>
                            <a:off x="0" y="0"/>
                            <a:ext cx="1587180" cy="1057275"/>
                          </a:xfrm>
                          <a:prstGeom prst="rect"/>
                          <a:ln/>
                        </pic:spPr>
                      </pic:pic>
                    </a:graphicData>
                  </a:graphic>
                </wp:anchor>
              </w:drawing>
            </w:r>
          </w:ins>
        </w:sdtContent>
      </w:sdt>
    </w:p>
    <w:sdt>
      <w:sdtPr>
        <w:tag w:val="goog_rdk_139"/>
      </w:sdtPr>
      <w:sdtContent>
        <w:p w:rsidR="00000000" w:rsidDel="00000000" w:rsidP="00000000" w:rsidRDefault="00000000" w:rsidRPr="00000000" w14:paraId="00000132">
          <w:pPr>
            <w:spacing w:after="120" w:lineRule="auto"/>
            <w:jc w:val="both"/>
            <w:rPr>
              <w:ins w:author="SANDRA PATRICIA HOYOS SEPULVEDA" w:id="22" w:date="2022-06-04T20:13:28Z"/>
              <w:b w:val="1"/>
              <w:sz w:val="20"/>
              <w:szCs w:val="20"/>
            </w:rPr>
          </w:pPr>
          <w:sdt>
            <w:sdtPr>
              <w:tag w:val="goog_rdk_138"/>
            </w:sdtPr>
            <w:sdtContent>
              <w:ins w:author="SANDRA PATRICIA HOYOS SEPULVEDA" w:id="22" w:date="2022-06-04T20:13:28Z">
                <w:r w:rsidDel="00000000" w:rsidR="00000000" w:rsidRPr="00000000">
                  <w:rPr>
                    <w:rtl w:val="0"/>
                  </w:rPr>
                </w:r>
              </w:ins>
            </w:sdtContent>
          </w:sdt>
        </w:p>
      </w:sdtContent>
    </w:sdt>
    <w:sdt>
      <w:sdtPr>
        <w:tag w:val="goog_rdk_141"/>
      </w:sdtPr>
      <w:sdtContent>
        <w:p w:rsidR="00000000" w:rsidDel="00000000" w:rsidP="00000000" w:rsidRDefault="00000000" w:rsidRPr="00000000" w14:paraId="00000133">
          <w:pPr>
            <w:spacing w:after="120" w:lineRule="auto"/>
            <w:jc w:val="both"/>
            <w:rPr>
              <w:ins w:author="SANDRA PATRICIA HOYOS SEPULVEDA" w:id="22" w:date="2022-06-04T20:13:28Z"/>
              <w:b w:val="1"/>
              <w:sz w:val="20"/>
              <w:szCs w:val="20"/>
            </w:rPr>
          </w:pPr>
          <w:sdt>
            <w:sdtPr>
              <w:tag w:val="goog_rdk_140"/>
            </w:sdtPr>
            <w:sdtContent>
              <w:ins w:author="SANDRA PATRICIA HOYOS SEPULVEDA" w:id="22" w:date="2022-06-04T20:13:28Z">
                <w:r w:rsidDel="00000000" w:rsidR="00000000" w:rsidRPr="00000000">
                  <w:rPr>
                    <w:rtl w:val="0"/>
                  </w:rPr>
                </w:r>
              </w:ins>
            </w:sdtContent>
          </w:sdt>
        </w:p>
      </w:sdtContent>
    </w:sdt>
    <w:sdt>
      <w:sdtPr>
        <w:tag w:val="goog_rdk_143"/>
      </w:sdtPr>
      <w:sdtContent>
        <w:p w:rsidR="00000000" w:rsidDel="00000000" w:rsidP="00000000" w:rsidRDefault="00000000" w:rsidRPr="00000000" w14:paraId="00000134">
          <w:pPr>
            <w:spacing w:after="120" w:lineRule="auto"/>
            <w:jc w:val="both"/>
            <w:rPr>
              <w:ins w:author="SANDRA PATRICIA HOYOS SEPULVEDA" w:id="22" w:date="2022-06-04T20:13:28Z"/>
              <w:b w:val="1"/>
              <w:sz w:val="20"/>
              <w:szCs w:val="20"/>
            </w:rPr>
          </w:pPr>
          <w:sdt>
            <w:sdtPr>
              <w:tag w:val="goog_rdk_142"/>
            </w:sdtPr>
            <w:sdtContent>
              <w:ins w:author="SANDRA PATRICIA HOYOS SEPULVEDA" w:id="22" w:date="2022-06-04T20:13:28Z">
                <w:r w:rsidDel="00000000" w:rsidR="00000000" w:rsidRPr="00000000">
                  <w:rPr>
                    <w:rtl w:val="0"/>
                  </w:rPr>
                </w:r>
              </w:ins>
            </w:sdtContent>
          </w:sdt>
        </w:p>
      </w:sdtContent>
    </w:sdt>
    <w:sdt>
      <w:sdtPr>
        <w:tag w:val="goog_rdk_145"/>
      </w:sdtPr>
      <w:sdtContent>
        <w:p w:rsidR="00000000" w:rsidDel="00000000" w:rsidP="00000000" w:rsidRDefault="00000000" w:rsidRPr="00000000" w14:paraId="00000135">
          <w:pPr>
            <w:spacing w:after="120" w:lineRule="auto"/>
            <w:jc w:val="both"/>
            <w:rPr>
              <w:ins w:author="SANDRA PATRICIA HOYOS SEPULVEDA" w:id="22" w:date="2022-06-04T20:13:28Z"/>
              <w:b w:val="1"/>
              <w:sz w:val="20"/>
              <w:szCs w:val="20"/>
            </w:rPr>
          </w:pPr>
          <w:sdt>
            <w:sdtPr>
              <w:tag w:val="goog_rdk_144"/>
            </w:sdtPr>
            <w:sdtContent>
              <w:ins w:author="SANDRA PATRICIA HOYOS SEPULVEDA" w:id="22" w:date="2022-06-04T20:13:28Z">
                <w:r w:rsidDel="00000000" w:rsidR="00000000" w:rsidRPr="00000000">
                  <w:rPr>
                    <w:rtl w:val="0"/>
                  </w:rPr>
                </w:r>
              </w:ins>
            </w:sdtContent>
          </w:sdt>
        </w:p>
      </w:sdtContent>
    </w:sdt>
    <w:sdt>
      <w:sdtPr>
        <w:tag w:val="goog_rdk_147"/>
      </w:sdtPr>
      <w:sdtContent>
        <w:p w:rsidR="00000000" w:rsidDel="00000000" w:rsidP="00000000" w:rsidRDefault="00000000" w:rsidRPr="00000000" w14:paraId="00000136">
          <w:pPr>
            <w:spacing w:after="120" w:lineRule="auto"/>
            <w:jc w:val="both"/>
            <w:rPr>
              <w:ins w:author="SANDRA PATRICIA HOYOS SEPULVEDA" w:id="22" w:date="2022-06-04T20:13:28Z"/>
              <w:b w:val="1"/>
              <w:sz w:val="20"/>
              <w:szCs w:val="20"/>
            </w:rPr>
          </w:pPr>
          <w:sdt>
            <w:sdtPr>
              <w:tag w:val="goog_rdk_146"/>
            </w:sdtPr>
            <w:sdtContent>
              <w:ins w:author="SANDRA PATRICIA HOYOS SEPULVEDA" w:id="22" w:date="2022-06-04T20:13:28Z">
                <w:r w:rsidDel="00000000" w:rsidR="00000000" w:rsidRPr="00000000">
                  <w:rPr>
                    <w:rtl w:val="0"/>
                  </w:rPr>
                </w:r>
              </w:ins>
            </w:sdtContent>
          </w:sdt>
        </w:p>
      </w:sdtContent>
    </w:sdt>
    <w:sdt>
      <w:sdtPr>
        <w:tag w:val="goog_rdk_149"/>
      </w:sdtPr>
      <w:sdtContent>
        <w:p w:rsidR="00000000" w:rsidDel="00000000" w:rsidP="00000000" w:rsidRDefault="00000000" w:rsidRPr="00000000" w14:paraId="00000137">
          <w:pPr>
            <w:spacing w:after="120" w:lineRule="auto"/>
            <w:jc w:val="both"/>
            <w:rPr>
              <w:ins w:author="SANDRA PATRICIA HOYOS SEPULVEDA" w:id="22" w:date="2022-06-04T20:13:28Z"/>
              <w:b w:val="1"/>
              <w:sz w:val="20"/>
              <w:szCs w:val="20"/>
            </w:rPr>
          </w:pPr>
          <w:sdt>
            <w:sdtPr>
              <w:tag w:val="goog_rdk_148"/>
            </w:sdtPr>
            <w:sdtContent>
              <w:ins w:author="SANDRA PATRICIA HOYOS SEPULVEDA" w:id="22" w:date="2022-06-04T20:13:28Z">
                <w:r w:rsidDel="00000000" w:rsidR="00000000" w:rsidRPr="00000000">
                  <w:rPr>
                    <w:rtl w:val="0"/>
                  </w:rPr>
                </w:r>
              </w:ins>
            </w:sdtContent>
          </w:sdt>
        </w:p>
      </w:sdtContent>
    </w:sdt>
    <w:p w:rsidR="00000000" w:rsidDel="00000000" w:rsidP="00000000" w:rsidRDefault="00000000" w:rsidRPr="00000000" w14:paraId="00000138">
      <w:pPr>
        <w:spacing w:after="120" w:lineRule="auto"/>
        <w:jc w:val="both"/>
        <w:rPr>
          <w:sz w:val="20"/>
          <w:szCs w:val="20"/>
        </w:rPr>
      </w:pPr>
      <w:r w:rsidDel="00000000" w:rsidR="00000000" w:rsidRPr="00000000">
        <w:rPr>
          <w:sz w:val="20"/>
          <w:szCs w:val="20"/>
          <w:rtl w:val="0"/>
        </w:rPr>
        <w:t xml:space="preserve">El éxito de todo proceso depende de la correcta ejecución de los colaboradores que intervienen en él, es por esto que cobra mucha importancia el proceso documental, por medio del cual todas las actividades son documentadas con el objetivo de que todo el personal ejecute las tareas de la misma forma; los datos y resultados son registrados para dejar evidencia de su realización.</w:t>
      </w:r>
      <w:sdt>
        <w:sdtPr>
          <w:tag w:val="goog_rdk_150"/>
        </w:sdtPr>
        <w:sdtContent>
          <w:del w:author="SANDRA PATRICIA HOYOS SEPULVEDA" w:id="22" w:date="2022-06-04T20:13:28Z">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0</wp:posOffset>
                  </wp:positionV>
                  <wp:extent cx="1587180" cy="1057275"/>
                  <wp:effectExtent b="0" l="0" r="0" t="0"/>
                  <wp:wrapSquare wrapText="bothSides" distB="0" distT="0" distL="114300" distR="114300"/>
                  <wp:docPr descr="Archivo organizado. buscando archivos en la base de datos vector gratuito" id="1056" name="image18.jpg"/>
                  <a:graphic>
                    <a:graphicData uri="http://schemas.openxmlformats.org/drawingml/2006/picture">
                      <pic:pic>
                        <pic:nvPicPr>
                          <pic:cNvPr descr="Archivo organizado. buscando archivos en la base de datos vector gratuito" id="0" name="image18.jpg"/>
                          <pic:cNvPicPr preferRelativeResize="0"/>
                        </pic:nvPicPr>
                        <pic:blipFill>
                          <a:blip r:embed="rId28"/>
                          <a:srcRect b="0" l="0" r="0" t="0"/>
                          <a:stretch>
                            <a:fillRect/>
                          </a:stretch>
                        </pic:blipFill>
                        <pic:spPr>
                          <a:xfrm>
                            <a:off x="0" y="0"/>
                            <a:ext cx="1587180" cy="1057275"/>
                          </a:xfrm>
                          <a:prstGeom prst="rect"/>
                          <a:ln/>
                        </pic:spPr>
                      </pic:pic>
                    </a:graphicData>
                  </a:graphic>
                </wp:anchor>
              </w:drawing>
            </w:r>
          </w:del>
        </w:sdtContent>
      </w:sdt>
    </w:p>
    <w:p w:rsidR="00000000" w:rsidDel="00000000" w:rsidP="00000000" w:rsidRDefault="00000000" w:rsidRPr="00000000" w14:paraId="00000139">
      <w:pPr>
        <w:spacing w:after="120" w:lineRule="auto"/>
        <w:jc w:val="both"/>
        <w:rPr>
          <w:sz w:val="20"/>
          <w:szCs w:val="20"/>
        </w:rPr>
      </w:pPr>
      <w:r w:rsidDel="00000000" w:rsidR="00000000" w:rsidRPr="00000000">
        <w:rPr>
          <w:rtl w:val="0"/>
        </w:rPr>
      </w:r>
    </w:p>
    <w:p w:rsidR="00000000" w:rsidDel="00000000" w:rsidP="00000000" w:rsidRDefault="00000000" w:rsidRPr="00000000" w14:paraId="0000013A">
      <w:pPr>
        <w:spacing w:after="120" w:lineRule="auto"/>
        <w:jc w:val="both"/>
        <w:rPr>
          <w:sz w:val="20"/>
          <w:szCs w:val="20"/>
        </w:rPr>
      </w:pPr>
      <w:r w:rsidDel="00000000" w:rsidR="00000000" w:rsidRPr="00000000">
        <w:rPr>
          <w:sz w:val="20"/>
          <w:szCs w:val="20"/>
          <w:rtl w:val="0"/>
        </w:rPr>
        <w:t xml:space="preserve">La documentación es una parte esencial de la Garantía de la Calidad y se relaciona con todos los aspectos de la B.P.E.</w:t>
      </w:r>
    </w:p>
    <w:p w:rsidR="00000000" w:rsidDel="00000000" w:rsidP="00000000" w:rsidRDefault="00000000" w:rsidRPr="00000000" w14:paraId="0000013B">
      <w:pPr>
        <w:spacing w:after="120" w:lineRule="auto"/>
        <w:jc w:val="both"/>
        <w:rPr>
          <w:sz w:val="20"/>
          <w:szCs w:val="20"/>
        </w:rPr>
      </w:pPr>
      <w:sdt>
        <w:sdtPr>
          <w:tag w:val="goog_rdk_151"/>
        </w:sdtPr>
        <w:sdtContent>
          <w:commentRangeStart w:id="30"/>
        </w:sdtContent>
      </w:sdt>
      <w:r w:rsidDel="00000000" w:rsidR="00000000" w:rsidRPr="00000000">
        <w:rPr>
          <w:b w:val="1"/>
          <w:sz w:val="20"/>
          <w:szCs w:val="20"/>
          <w:rtl w:val="0"/>
        </w:rPr>
        <w:t xml:space="preserve">La documentación es la base de las B.P.E</w:t>
      </w:r>
      <w:r w:rsidDel="00000000" w:rsidR="00000000" w:rsidRPr="00000000">
        <w:rPr>
          <w:sz w:val="20"/>
          <w:szCs w:val="20"/>
          <w:rtl w:val="0"/>
        </w:rPr>
        <w:t xml:space="preserve"> </w:t>
      </w:r>
    </w:p>
    <w:p w:rsidR="00000000" w:rsidDel="00000000" w:rsidP="00000000" w:rsidRDefault="00000000" w:rsidRPr="00000000" w14:paraId="0000013C">
      <w:pPr>
        <w:spacing w:after="120" w:lineRule="auto"/>
        <w:jc w:val="both"/>
        <w:rPr>
          <w:sz w:val="20"/>
          <w:szCs w:val="20"/>
        </w:rPr>
      </w:pPr>
      <w:r w:rsidDel="00000000" w:rsidR="00000000" w:rsidRPr="00000000">
        <w:rPr>
          <w:sz w:val="20"/>
          <w:szCs w:val="20"/>
          <w:rtl w:val="0"/>
        </w:rPr>
        <w:t xml:space="preserve">Se establecen documentos como manuales, procedimientos, instructivos, formatos, previamente revisados y aprobados con el fin de garantizar que las operaciones de fabricación de fórmulas magistrales se llevaron a cabo de manera adecuada, permitiendo así la trazabilidad de la información y facilitando investigaciones en caso de requerirlas.</w:t>
      </w:r>
    </w:p>
    <w:p w:rsidR="00000000" w:rsidDel="00000000" w:rsidP="00000000" w:rsidRDefault="00000000" w:rsidRPr="00000000" w14:paraId="0000013D">
      <w:pPr>
        <w:spacing w:after="120" w:lineRule="auto"/>
        <w:jc w:val="both"/>
        <w:rPr>
          <w:sz w:val="20"/>
          <w:szCs w:val="20"/>
        </w:rPr>
      </w:pPr>
      <w:commentRangeEnd w:id="30"/>
      <w:r w:rsidDel="00000000" w:rsidR="00000000" w:rsidRPr="00000000">
        <w:commentReference w:id="30"/>
      </w:r>
      <w:r w:rsidDel="00000000" w:rsidR="00000000" w:rsidRPr="00000000">
        <w:rPr>
          <w:sz w:val="20"/>
          <w:szCs w:val="20"/>
          <w:rtl w:val="0"/>
        </w:rPr>
        <w:t xml:space="preserve"> Algunas de las recomendaciones más importantes para el manejo de la documentación son las siguientes:</w:t>
      </w:r>
    </w:p>
    <w:p w:rsidR="00000000" w:rsidDel="00000000" w:rsidP="00000000" w:rsidRDefault="00000000" w:rsidRPr="00000000" w14:paraId="0000013E">
      <w:pPr>
        <w:spacing w:after="120" w:lineRule="auto"/>
        <w:jc w:val="both"/>
        <w:rPr>
          <w:sz w:val="20"/>
          <w:szCs w:val="20"/>
        </w:rPr>
      </w:pPr>
      <w:sdt>
        <w:sdtPr>
          <w:tag w:val="goog_rdk_152"/>
        </w:sdtPr>
        <w:sdtContent>
          <w:commentRangeStart w:id="31"/>
        </w:sdtContent>
      </w:sdt>
      <w:r w:rsidDel="00000000" w:rsidR="00000000" w:rsidRPr="00000000">
        <w:rPr>
          <w:rtl w:val="0"/>
        </w:rPr>
      </w:r>
    </w:p>
    <w:p w:rsidR="00000000" w:rsidDel="00000000" w:rsidP="00000000" w:rsidRDefault="00000000" w:rsidRPr="00000000" w14:paraId="0000013F">
      <w:pPr>
        <w:spacing w:after="120" w:lineRule="auto"/>
        <w:jc w:val="center"/>
        <w:rPr>
          <w:sz w:val="20"/>
          <w:szCs w:val="20"/>
        </w:rPr>
      </w:pPr>
      <w:r w:rsidDel="00000000" w:rsidR="00000000" w:rsidRPr="00000000">
        <w:rPr>
          <w:sz w:val="20"/>
          <w:szCs w:val="20"/>
        </w:rPr>
        <w:drawing>
          <wp:inline distB="0" distT="0" distL="0" distR="0">
            <wp:extent cx="5151037" cy="895832"/>
            <wp:effectExtent b="0" l="0" r="0" t="0"/>
            <wp:docPr descr="Interfaz de usuario gráfica&#10;&#10;Descripción generada automáticamente con confianza media" id="1071" name="image33.png"/>
            <a:graphic>
              <a:graphicData uri="http://schemas.openxmlformats.org/drawingml/2006/picture">
                <pic:pic>
                  <pic:nvPicPr>
                    <pic:cNvPr descr="Interfaz de usuario gráfica&#10;&#10;Descripción generada automáticamente con confianza media" id="0" name="image33.png"/>
                    <pic:cNvPicPr preferRelativeResize="0"/>
                  </pic:nvPicPr>
                  <pic:blipFill>
                    <a:blip r:embed="rId29"/>
                    <a:srcRect b="0" l="0" r="0" t="0"/>
                    <a:stretch>
                      <a:fillRect/>
                    </a:stretch>
                  </pic:blipFill>
                  <pic:spPr>
                    <a:xfrm>
                      <a:off x="0" y="0"/>
                      <a:ext cx="5151037" cy="895832"/>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40">
      <w:pPr>
        <w:spacing w:after="120" w:lineRule="auto"/>
        <w:jc w:val="both"/>
        <w:rPr>
          <w:sz w:val="20"/>
          <w:szCs w:val="20"/>
        </w:rPr>
      </w:pPr>
      <w:r w:rsidDel="00000000" w:rsidR="00000000" w:rsidRPr="00000000">
        <w:rPr>
          <w:sz w:val="20"/>
          <w:szCs w:val="20"/>
          <w:rtl w:val="0"/>
        </w:rPr>
        <w:t xml:space="preserve">Para un correcto diligenciamiento de la documentación se deben tener instructivos donde se detallen como hay que registrar la información. A continuación, podrán observar algunos ejemplos de la documentación que se utiliza durante el proceso de elaboración de las preparaciones magistrales.</w:t>
      </w:r>
    </w:p>
    <w:p w:rsidR="00000000" w:rsidDel="00000000" w:rsidP="00000000" w:rsidRDefault="00000000" w:rsidRPr="00000000" w14:paraId="00000141">
      <w:pPr>
        <w:spacing w:after="120" w:lineRule="auto"/>
        <w:jc w:val="center"/>
        <w:rPr>
          <w:sz w:val="20"/>
          <w:szCs w:val="20"/>
        </w:rPr>
      </w:pPr>
      <w:sdt>
        <w:sdtPr>
          <w:tag w:val="goog_rdk_153"/>
        </w:sdtPr>
        <w:sdtContent>
          <w:commentRangeStart w:id="32"/>
        </w:sdtContent>
      </w:sdt>
      <w:r w:rsidDel="00000000" w:rsidR="00000000" w:rsidRPr="00000000">
        <w:rPr>
          <w:sz w:val="20"/>
          <w:szCs w:val="20"/>
        </w:rPr>
        <w:drawing>
          <wp:inline distB="0" distT="0" distL="0" distR="0">
            <wp:extent cx="5151135" cy="909646"/>
            <wp:effectExtent b="0" l="0" r="0" t="0"/>
            <wp:docPr descr="Interfaz de usuario gráfica, Aplicación&#10;&#10;Descripción generada automáticamente" id="1072" name="image32.png"/>
            <a:graphic>
              <a:graphicData uri="http://schemas.openxmlformats.org/drawingml/2006/picture">
                <pic:pic>
                  <pic:nvPicPr>
                    <pic:cNvPr descr="Interfaz de usuario gráfica, Aplicación&#10;&#10;Descripción generada automáticamente" id="0" name="image32.png"/>
                    <pic:cNvPicPr preferRelativeResize="0"/>
                  </pic:nvPicPr>
                  <pic:blipFill>
                    <a:blip r:embed="rId30"/>
                    <a:srcRect b="0" l="0" r="0" t="0"/>
                    <a:stretch>
                      <a:fillRect/>
                    </a:stretch>
                  </pic:blipFill>
                  <pic:spPr>
                    <a:xfrm>
                      <a:off x="0" y="0"/>
                      <a:ext cx="5151135" cy="909646"/>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42">
      <w:pPr>
        <w:spacing w:after="120" w:lineRule="auto"/>
        <w:rPr>
          <w:b w:val="1"/>
          <w:sz w:val="20"/>
          <w:szCs w:val="20"/>
        </w:rPr>
      </w:pPr>
      <w:r w:rsidDel="00000000" w:rsidR="00000000" w:rsidRPr="00000000">
        <w:rPr>
          <w:rtl w:val="0"/>
        </w:rPr>
      </w:r>
    </w:p>
    <w:p w:rsidR="00000000" w:rsidDel="00000000" w:rsidP="00000000" w:rsidRDefault="00000000" w:rsidRPr="00000000" w14:paraId="00000143">
      <w:pPr>
        <w:spacing w:after="120" w:lineRule="auto"/>
        <w:rPr>
          <w:b w:val="1"/>
          <w:sz w:val="20"/>
          <w:szCs w:val="20"/>
        </w:rPr>
      </w:pPr>
      <w:r w:rsidDel="00000000" w:rsidR="00000000" w:rsidRPr="00000000">
        <w:rPr>
          <w:b w:val="1"/>
          <w:sz w:val="20"/>
          <w:szCs w:val="20"/>
          <w:rtl w:val="0"/>
        </w:rPr>
        <w:t xml:space="preserve">3. Sistema de garantía de calidad</w:t>
      </w:r>
      <w:sdt>
        <w:sdtPr>
          <w:tag w:val="goog_rdk_154"/>
        </w:sdtPr>
        <w:sdtContent>
          <w:commentRangeStart w:id="33"/>
        </w:sdtContent>
      </w:sdt>
      <w:r w:rsidDel="00000000" w:rsidR="00000000" w:rsidRPr="00000000">
        <w:rPr>
          <w:rtl w:val="0"/>
        </w:rPr>
      </w:r>
    </w:p>
    <w:sdt>
      <w:sdtPr>
        <w:tag w:val="goog_rdk_157"/>
      </w:sdtPr>
      <w:sdtContent>
        <w:p w:rsidR="00000000" w:rsidDel="00000000" w:rsidP="00000000" w:rsidRDefault="00000000" w:rsidRPr="00000000" w14:paraId="00000144">
          <w:pPr>
            <w:spacing w:after="120" w:lineRule="auto"/>
            <w:jc w:val="both"/>
            <w:rPr>
              <w:ins w:author="SANDRA PATRICIA HOYOS SEPULVEDA" w:id="23" w:date="2022-06-04T20:13:37Z"/>
              <w:b w:val="1"/>
              <w:sz w:val="20"/>
              <w:szCs w:val="20"/>
            </w:rPr>
          </w:pPr>
          <w:sdt>
            <w:sdtPr>
              <w:tag w:val="goog_rdk_156"/>
            </w:sdtPr>
            <w:sdtContent>
              <w:ins w:author="SANDRA PATRICIA HOYOS SEPULVEDA" w:id="23" w:date="2022-06-04T20:13:37Z">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2324100</wp:posOffset>
                      </wp:positionH>
                      <wp:positionV relativeFrom="paragraph">
                        <wp:posOffset>22557</wp:posOffset>
                      </wp:positionV>
                      <wp:extent cx="1476375" cy="1476375"/>
                      <wp:effectExtent b="0" l="0" r="0" t="0"/>
                      <wp:wrapSquare wrapText="bothSides" distB="0" distT="0" distL="114300" distR="114300"/>
                      <wp:docPr descr="Ilustración de certificación iso con personas y bloc de notas vector gratuito" id="1051" name="image15.jpg"/>
                      <a:graphic>
                        <a:graphicData uri="http://schemas.openxmlformats.org/drawingml/2006/picture">
                          <pic:pic>
                            <pic:nvPicPr>
                              <pic:cNvPr descr="Ilustración de certificación iso con personas y bloc de notas vector gratuito" id="0" name="image15.jpg"/>
                              <pic:cNvPicPr preferRelativeResize="0"/>
                            </pic:nvPicPr>
                            <pic:blipFill>
                              <a:blip r:embed="rId31"/>
                              <a:srcRect b="0" l="0" r="0" t="0"/>
                              <a:stretch>
                                <a:fillRect/>
                              </a:stretch>
                            </pic:blipFill>
                            <pic:spPr>
                              <a:xfrm>
                                <a:off x="0" y="0"/>
                                <a:ext cx="1476375" cy="1476375"/>
                              </a:xfrm>
                              <a:prstGeom prst="rect"/>
                              <a:ln/>
                            </pic:spPr>
                          </pic:pic>
                        </a:graphicData>
                      </a:graphic>
                    </wp:anchor>
                  </w:drawing>
                </w:r>
              </w:ins>
            </w:sdtContent>
          </w:sdt>
        </w:p>
      </w:sdtContent>
    </w:sdt>
    <w:sdt>
      <w:sdtPr>
        <w:tag w:val="goog_rdk_159"/>
      </w:sdtPr>
      <w:sdtContent>
        <w:p w:rsidR="00000000" w:rsidDel="00000000" w:rsidP="00000000" w:rsidRDefault="00000000" w:rsidRPr="00000000" w14:paraId="00000145">
          <w:pPr>
            <w:spacing w:after="120" w:lineRule="auto"/>
            <w:jc w:val="both"/>
            <w:rPr>
              <w:ins w:author="SANDRA PATRICIA HOYOS SEPULVEDA" w:id="23" w:date="2022-06-04T20:13:37Z"/>
              <w:b w:val="1"/>
              <w:sz w:val="20"/>
              <w:szCs w:val="20"/>
            </w:rPr>
          </w:pPr>
          <w:sdt>
            <w:sdtPr>
              <w:tag w:val="goog_rdk_158"/>
            </w:sdtPr>
            <w:sdtContent>
              <w:ins w:author="SANDRA PATRICIA HOYOS SEPULVEDA" w:id="23" w:date="2022-06-04T20:13:37Z">
                <w:r w:rsidDel="00000000" w:rsidR="00000000" w:rsidRPr="00000000">
                  <w:rPr>
                    <w:rtl w:val="0"/>
                  </w:rPr>
                </w:r>
              </w:ins>
            </w:sdtContent>
          </w:sdt>
        </w:p>
      </w:sdtContent>
    </w:sdt>
    <w:sdt>
      <w:sdtPr>
        <w:tag w:val="goog_rdk_161"/>
      </w:sdtPr>
      <w:sdtContent>
        <w:p w:rsidR="00000000" w:rsidDel="00000000" w:rsidP="00000000" w:rsidRDefault="00000000" w:rsidRPr="00000000" w14:paraId="00000146">
          <w:pPr>
            <w:spacing w:after="120" w:lineRule="auto"/>
            <w:jc w:val="both"/>
            <w:rPr>
              <w:ins w:author="SANDRA PATRICIA HOYOS SEPULVEDA" w:id="23" w:date="2022-06-04T20:13:37Z"/>
              <w:b w:val="1"/>
              <w:sz w:val="20"/>
              <w:szCs w:val="20"/>
            </w:rPr>
          </w:pPr>
          <w:sdt>
            <w:sdtPr>
              <w:tag w:val="goog_rdk_160"/>
            </w:sdtPr>
            <w:sdtContent>
              <w:ins w:author="SANDRA PATRICIA HOYOS SEPULVEDA" w:id="23" w:date="2022-06-04T20:13:37Z">
                <w:r w:rsidDel="00000000" w:rsidR="00000000" w:rsidRPr="00000000">
                  <w:rPr>
                    <w:rtl w:val="0"/>
                  </w:rPr>
                </w:r>
              </w:ins>
            </w:sdtContent>
          </w:sdt>
        </w:p>
      </w:sdtContent>
    </w:sdt>
    <w:sdt>
      <w:sdtPr>
        <w:tag w:val="goog_rdk_163"/>
      </w:sdtPr>
      <w:sdtContent>
        <w:p w:rsidR="00000000" w:rsidDel="00000000" w:rsidP="00000000" w:rsidRDefault="00000000" w:rsidRPr="00000000" w14:paraId="00000147">
          <w:pPr>
            <w:spacing w:after="120" w:lineRule="auto"/>
            <w:jc w:val="both"/>
            <w:rPr>
              <w:ins w:author="SANDRA PATRICIA HOYOS SEPULVEDA" w:id="23" w:date="2022-06-04T20:13:37Z"/>
              <w:b w:val="1"/>
              <w:sz w:val="20"/>
              <w:szCs w:val="20"/>
            </w:rPr>
          </w:pPr>
          <w:sdt>
            <w:sdtPr>
              <w:tag w:val="goog_rdk_162"/>
            </w:sdtPr>
            <w:sdtContent>
              <w:ins w:author="SANDRA PATRICIA HOYOS SEPULVEDA" w:id="23" w:date="2022-06-04T20:13:37Z">
                <w:r w:rsidDel="00000000" w:rsidR="00000000" w:rsidRPr="00000000">
                  <w:rPr>
                    <w:rtl w:val="0"/>
                  </w:rPr>
                </w:r>
              </w:ins>
            </w:sdtContent>
          </w:sdt>
        </w:p>
      </w:sdtContent>
    </w:sdt>
    <w:sdt>
      <w:sdtPr>
        <w:tag w:val="goog_rdk_165"/>
      </w:sdtPr>
      <w:sdtContent>
        <w:p w:rsidR="00000000" w:rsidDel="00000000" w:rsidP="00000000" w:rsidRDefault="00000000" w:rsidRPr="00000000" w14:paraId="00000148">
          <w:pPr>
            <w:spacing w:after="120" w:lineRule="auto"/>
            <w:jc w:val="both"/>
            <w:rPr>
              <w:ins w:author="SANDRA PATRICIA HOYOS SEPULVEDA" w:id="23" w:date="2022-06-04T20:13:37Z"/>
              <w:b w:val="1"/>
              <w:sz w:val="20"/>
              <w:szCs w:val="20"/>
            </w:rPr>
          </w:pPr>
          <w:sdt>
            <w:sdtPr>
              <w:tag w:val="goog_rdk_164"/>
            </w:sdtPr>
            <w:sdtContent>
              <w:ins w:author="SANDRA PATRICIA HOYOS SEPULVEDA" w:id="23" w:date="2022-06-04T20:13:37Z">
                <w:r w:rsidDel="00000000" w:rsidR="00000000" w:rsidRPr="00000000">
                  <w:rPr>
                    <w:rtl w:val="0"/>
                  </w:rPr>
                </w:r>
              </w:ins>
            </w:sdtContent>
          </w:sdt>
        </w:p>
      </w:sdtContent>
    </w:sdt>
    <w:sdt>
      <w:sdtPr>
        <w:tag w:val="goog_rdk_167"/>
      </w:sdtPr>
      <w:sdtContent>
        <w:p w:rsidR="00000000" w:rsidDel="00000000" w:rsidP="00000000" w:rsidRDefault="00000000" w:rsidRPr="00000000" w14:paraId="00000149">
          <w:pPr>
            <w:spacing w:after="120" w:lineRule="auto"/>
            <w:jc w:val="both"/>
            <w:rPr>
              <w:ins w:author="SANDRA PATRICIA HOYOS SEPULVEDA" w:id="23" w:date="2022-06-04T20:13:37Z"/>
              <w:b w:val="1"/>
              <w:sz w:val="20"/>
              <w:szCs w:val="20"/>
            </w:rPr>
          </w:pPr>
          <w:sdt>
            <w:sdtPr>
              <w:tag w:val="goog_rdk_166"/>
            </w:sdtPr>
            <w:sdtContent>
              <w:ins w:author="SANDRA PATRICIA HOYOS SEPULVEDA" w:id="23" w:date="2022-06-04T20:13:37Z">
                <w:r w:rsidDel="00000000" w:rsidR="00000000" w:rsidRPr="00000000">
                  <w:rPr>
                    <w:rtl w:val="0"/>
                  </w:rPr>
                </w:r>
              </w:ins>
            </w:sdtContent>
          </w:sdt>
        </w:p>
      </w:sdtContent>
    </w:sdt>
    <w:sdt>
      <w:sdtPr>
        <w:tag w:val="goog_rdk_169"/>
      </w:sdtPr>
      <w:sdtContent>
        <w:p w:rsidR="00000000" w:rsidDel="00000000" w:rsidP="00000000" w:rsidRDefault="00000000" w:rsidRPr="00000000" w14:paraId="0000014A">
          <w:pPr>
            <w:spacing w:after="120" w:lineRule="auto"/>
            <w:jc w:val="both"/>
            <w:rPr>
              <w:ins w:author="SANDRA PATRICIA HOYOS SEPULVEDA" w:id="23" w:date="2022-06-04T20:13:37Z"/>
              <w:b w:val="1"/>
              <w:sz w:val="20"/>
              <w:szCs w:val="20"/>
            </w:rPr>
          </w:pPr>
          <w:sdt>
            <w:sdtPr>
              <w:tag w:val="goog_rdk_168"/>
            </w:sdtPr>
            <w:sdtContent>
              <w:ins w:author="SANDRA PATRICIA HOYOS SEPULVEDA" w:id="23" w:date="2022-06-04T20:13:37Z">
                <w:r w:rsidDel="00000000" w:rsidR="00000000" w:rsidRPr="00000000">
                  <w:rPr>
                    <w:rtl w:val="0"/>
                  </w:rPr>
                </w:r>
              </w:ins>
            </w:sdtContent>
          </w:sdt>
        </w:p>
      </w:sdtContent>
    </w:sdt>
    <w:p w:rsidR="00000000" w:rsidDel="00000000" w:rsidP="00000000" w:rsidRDefault="00000000" w:rsidRPr="00000000" w14:paraId="0000014B">
      <w:pPr>
        <w:spacing w:after="120" w:lineRule="auto"/>
        <w:jc w:val="both"/>
        <w:rPr>
          <w:sz w:val="20"/>
          <w:szCs w:val="20"/>
        </w:rPr>
      </w:pPr>
      <w:r w:rsidDel="00000000" w:rsidR="00000000" w:rsidRPr="00000000">
        <w:rPr>
          <w:sz w:val="20"/>
          <w:szCs w:val="20"/>
          <w:rtl w:val="0"/>
        </w:rPr>
        <w:t xml:space="preserve">S</w:t>
      </w:r>
      <w:commentRangeEnd w:id="33"/>
      <w:r w:rsidDel="00000000" w:rsidR="00000000" w:rsidRPr="00000000">
        <w:commentReference w:id="33"/>
      </w:r>
      <w:r w:rsidDel="00000000" w:rsidR="00000000" w:rsidRPr="00000000">
        <w:rPr>
          <w:sz w:val="20"/>
          <w:szCs w:val="20"/>
          <w:rtl w:val="0"/>
        </w:rPr>
        <w:t xml:space="preserve">e debe tener documentado e implementado un sistema de garantía de calidad donde están definidas las políticas y objetivos de calidad del establecimiento y servicio farmacéutico. Garantizar su cumplimiento está bajo la responsabilidad del farmacéutico o químico farmacéutico y es de suma importancia que se involucren todos los colaboradores de la organización en todos niveles, para lo cual se deberán tener en cuenta las B.P.E. y control de calidad y todos los factores que impactan en la calidad del producto, </w:t>
      </w:r>
      <w:sdt>
        <w:sdtPr>
          <w:tag w:val="goog_rdk_170"/>
        </w:sdtPr>
        <w:sdtContent>
          <w:ins w:author="SANDRA PATRICIA HOYOS SEPULVEDA" w:id="24" w:date="2022-06-04T20:14:04Z">
            <w:r w:rsidDel="00000000" w:rsidR="00000000" w:rsidRPr="00000000">
              <w:rPr>
                <w:sz w:val="20"/>
                <w:szCs w:val="20"/>
                <w:rtl w:val="0"/>
              </w:rPr>
              <w:t xml:space="preserve">como son</w:t>
            </w:r>
          </w:ins>
        </w:sdtContent>
      </w:sdt>
      <w:sdt>
        <w:sdtPr>
          <w:tag w:val="goog_rdk_171"/>
        </w:sdtPr>
        <w:sdtContent>
          <w:del w:author="SANDRA PATRICIA HOYOS SEPULVEDA" w:id="24" w:date="2022-06-04T20:14:04Z">
            <w:r w:rsidDel="00000000" w:rsidR="00000000" w:rsidRPr="00000000">
              <w:rPr>
                <w:sz w:val="20"/>
                <w:szCs w:val="20"/>
                <w:rtl w:val="0"/>
              </w:rPr>
              <w:delText xml:space="preserve">como los son</w:delText>
            </w:r>
          </w:del>
        </w:sdtContent>
      </w:sdt>
      <w:r w:rsidDel="00000000" w:rsidR="00000000" w:rsidRPr="00000000">
        <w:rPr>
          <w:sz w:val="20"/>
          <w:szCs w:val="20"/>
          <w:rtl w:val="0"/>
        </w:rPr>
        <w:t xml:space="preserve"> los proveedores, distribuidores y prestadores de servicios. Es requisito fundamental que dicho sistema de calidad esté diseñado e implementado integralmente y debe estar totalmente documentado y ser evaluado continuamente. </w:t>
      </w:r>
      <w:sdt>
        <w:sdtPr>
          <w:tag w:val="goog_rdk_172"/>
        </w:sdtPr>
        <w:sdtContent>
          <w:del w:author="SANDRA PATRICIA HOYOS SEPULVEDA" w:id="23" w:date="2022-06-04T20:13:37Z">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4445</wp:posOffset>
                  </wp:positionV>
                  <wp:extent cx="1476375" cy="1476375"/>
                  <wp:effectExtent b="0" l="0" r="0" t="0"/>
                  <wp:wrapSquare wrapText="bothSides" distB="0" distT="0" distL="114300" distR="114300"/>
                  <wp:docPr descr="Ilustración de certificación iso con personas y bloc de notas vector gratuito" id="1050" name="image15.jpg"/>
                  <a:graphic>
                    <a:graphicData uri="http://schemas.openxmlformats.org/drawingml/2006/picture">
                      <pic:pic>
                        <pic:nvPicPr>
                          <pic:cNvPr descr="Ilustración de certificación iso con personas y bloc de notas vector gratuito" id="0" name="image15.jpg"/>
                          <pic:cNvPicPr preferRelativeResize="0"/>
                        </pic:nvPicPr>
                        <pic:blipFill>
                          <a:blip r:embed="rId31"/>
                          <a:srcRect b="0" l="0" r="0" t="0"/>
                          <a:stretch>
                            <a:fillRect/>
                          </a:stretch>
                        </pic:blipFill>
                        <pic:spPr>
                          <a:xfrm>
                            <a:off x="0" y="0"/>
                            <a:ext cx="1476375" cy="1476375"/>
                          </a:xfrm>
                          <a:prstGeom prst="rect"/>
                          <a:ln/>
                        </pic:spPr>
                      </pic:pic>
                    </a:graphicData>
                  </a:graphic>
                </wp:anchor>
              </w:drawing>
            </w:r>
          </w:del>
        </w:sdtContent>
      </w:sdt>
    </w:p>
    <w:p w:rsidR="00000000" w:rsidDel="00000000" w:rsidP="00000000" w:rsidRDefault="00000000" w:rsidRPr="00000000" w14:paraId="0000014C">
      <w:pPr>
        <w:spacing w:after="120" w:lineRule="auto"/>
        <w:rPr>
          <w:sz w:val="20"/>
          <w:szCs w:val="20"/>
        </w:rPr>
      </w:pPr>
      <w:r w:rsidDel="00000000" w:rsidR="00000000" w:rsidRPr="00000000">
        <w:rPr>
          <w:rtl w:val="0"/>
        </w:rPr>
      </w:r>
    </w:p>
    <w:p w:rsidR="00000000" w:rsidDel="00000000" w:rsidP="00000000" w:rsidRDefault="00000000" w:rsidRPr="00000000" w14:paraId="0000014D">
      <w:pPr>
        <w:spacing w:after="120" w:lineRule="auto"/>
        <w:rPr>
          <w:b w:val="1"/>
          <w:sz w:val="20"/>
          <w:szCs w:val="20"/>
        </w:rPr>
      </w:pPr>
      <w:r w:rsidDel="00000000" w:rsidR="00000000" w:rsidRPr="00000000">
        <w:rPr>
          <w:b w:val="1"/>
          <w:sz w:val="20"/>
          <w:szCs w:val="20"/>
          <w:rtl w:val="0"/>
        </w:rPr>
        <w:t xml:space="preserve">3.1 Requisitos del sistema de garantía de calidad </w:t>
      </w:r>
    </w:p>
    <w:p w:rsidR="00000000" w:rsidDel="00000000" w:rsidP="00000000" w:rsidRDefault="00000000" w:rsidRPr="00000000" w14:paraId="0000014E">
      <w:pPr>
        <w:spacing w:after="120" w:lineRule="auto"/>
        <w:jc w:val="both"/>
        <w:rPr>
          <w:sz w:val="20"/>
          <w:szCs w:val="20"/>
        </w:rPr>
      </w:pPr>
      <w:r w:rsidDel="00000000" w:rsidR="00000000" w:rsidRPr="00000000">
        <w:rPr>
          <w:sz w:val="20"/>
          <w:szCs w:val="20"/>
          <w:rtl w:val="0"/>
        </w:rPr>
        <w:t xml:space="preserve">El sistema de garantía de calidad adecuado para la elaboración de preparaciones magistrales y oficinales, debe garantizar lo siguiente: </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73"/>
        </w:sdtPr>
        <w:sdtContent>
          <w:commentRangeStart w:id="3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preparación magistral debe cumplir con los requisitos de las B.P.E. y los controles de calidad de acuerdo con las indicaciones de las Farmacopeas y guías a nivel internacional que estén acreditadas. </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deben definir de manera muy clara, en los POS (Procedimiento Operativo Standard) las responsabilidades y competencias de los colaboradores.</w:t>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el manejo y gestión de las materias primas y materiales de acondicionamiento que se realicen deben estar documentados y deben estar definidos los controles de calidad que se les deben realizar para evidenciar su cumplimiento. Dichos controles se deben extender a todas las fases del proceso y tener muy presente las calibraciones de instrumentos y equipos. </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producto terminado esté correctamente elaborado y controlado teniendo en cuenta los procedimientos operativos.</w:t>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contar con Batch récord donde quede registrada la historia de cada uno de los lotes elaborados.</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estén definidos los parámetros para la aprobación de cada lote que se elabores de la preparación magistral, además de su almacenaje, distribución y manipulación posterior.</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preparación magistral no </w:t>
      </w:r>
      <w:sdt>
        <w:sdtPr>
          <w:tag w:val="goog_rdk_174"/>
        </w:sdtPr>
        <w:sdtContent>
          <w:ins w:author="SANDRA PATRICIA HOYOS SEPULVEDA" w:id="25" w:date="2022-06-04T20:14:12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dispense</w:t>
            </w:r>
          </w:ins>
        </w:sdtContent>
      </w:sdt>
      <w:sdt>
        <w:sdtPr>
          <w:tag w:val="goog_rdk_175"/>
        </w:sdtPr>
        <w:sdtContent>
          <w:del w:author="SANDRA PATRICIA HOYOS SEPULVEDA" w:id="25" w:date="2022-06-04T20:14:12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de dispense</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hasta que el farmacéutico o químico farmacéutico responsable haya aprobado su total cumplimiento.</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 cuente con un procedimiento de auditoría interna </w:t>
      </w:r>
      <w:sdt>
        <w:sdtPr>
          <w:tag w:val="goog_rdk_176"/>
        </w:sdtPr>
        <w:sdtContent>
          <w:ins w:author="SANDRA PATRICIA HOYOS SEPULVEDA" w:id="26" w:date="2022-06-04T20:14:17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w:t>
            </w:r>
          </w:ins>
        </w:sdtContent>
      </w:sdt>
      <w:sdt>
        <w:sdtPr>
          <w:tag w:val="goog_rdk_177"/>
        </w:sdtPr>
        <w:sdtContent>
          <w:del w:author="SANDRA PATRICIA HOYOS SEPULVEDA" w:id="26" w:date="2022-06-04T20:14:17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que esta se</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ejecute en periodos determinados, con el objetivo de evaluar el grado de aplicación y conformidad de sus procedimientos. De estas auditorías surgen hallazgos o no conformidades que deben ser corregidas para que se asegure la mejora continua. </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las desviaciones de calidad sean </w:t>
      </w:r>
      <w:sdt>
        <w:sdtPr>
          <w:tag w:val="goog_rdk_178"/>
        </w:sdtPr>
        <w:sdtContent>
          <w:ins w:author="SANDRA PATRICIA HOYOS SEPULVEDA" w:id="27" w:date="2022-06-04T20:14:21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informadas</w:t>
            </w:r>
          </w:ins>
        </w:sdtContent>
      </w:sdt>
      <w:sdt>
        <w:sdtPr>
          <w:tag w:val="goog_rdk_179"/>
        </w:sdtPr>
        <w:sdtContent>
          <w:del w:author="SANDRA PATRICIA HOYOS SEPULVEDA" w:id="27" w:date="2022-06-04T20:14:21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informados</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80"/>
        </w:sdtPr>
        <w:sdtContent>
          <w:ins w:author="SANDRA PATRICIA HOYOS SEPULVEDA" w:id="28" w:date="2022-06-04T20:14:24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investigadas</w:t>
            </w:r>
          </w:ins>
        </w:sdtContent>
      </w:sdt>
      <w:sdt>
        <w:sdtPr>
          <w:tag w:val="goog_rdk_181"/>
        </w:sdtPr>
        <w:sdtContent>
          <w:del w:author="SANDRA PATRICIA HOYOS SEPULVEDA" w:id="28" w:date="2022-06-04T20:14:24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investigados</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sdt>
        <w:sdtPr>
          <w:tag w:val="goog_rdk_182"/>
        </w:sdtPr>
        <w:sdtContent>
          <w:ins w:author="SANDRA PATRICIA HOYOS SEPULVEDA" w:id="29" w:date="2022-06-04T20:14:27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registradas</w:t>
            </w:r>
          </w:ins>
        </w:sdtContent>
      </w:sdt>
      <w:sdt>
        <w:sdtPr>
          <w:tag w:val="goog_rdk_183"/>
        </w:sdtPr>
        <w:sdtContent>
          <w:del w:author="SANDRA PATRICIA HOYOS SEPULVEDA" w:id="29" w:date="2022-06-04T20:14:27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registrados</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importante generar un sistema para la implementación y el seguimiento de las acciones preventivas, correctivas y así poder verificar su efectividad. </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exista un control de documentos y registros donde se le haga seguimiento a la aprobación y cambios que puedan generar impactos sobre la calidad de la preparación magistral. </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exista un sistema para el tratamiento de las PQRS (Peticiones, Quejas, Reclamos y Sugerencias), además del proceso para el retiro (retirada) de productos farmacéuticos.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5A">
      <w:pPr>
        <w:spacing w:after="120" w:lineRule="auto"/>
        <w:jc w:val="both"/>
        <w:rPr>
          <w:sz w:val="20"/>
          <w:szCs w:val="20"/>
        </w:rPr>
      </w:pPr>
      <w:r w:rsidDel="00000000" w:rsidR="00000000" w:rsidRPr="00000000">
        <w:rPr>
          <w:rtl w:val="0"/>
        </w:rPr>
      </w:r>
    </w:p>
    <w:p w:rsidR="00000000" w:rsidDel="00000000" w:rsidP="00000000" w:rsidRDefault="00000000" w:rsidRPr="00000000" w14:paraId="0000015B">
      <w:pPr>
        <w:spacing w:after="120" w:lineRule="auto"/>
        <w:jc w:val="both"/>
        <w:rPr>
          <w:b w:val="1"/>
          <w:color w:val="000000"/>
          <w:sz w:val="20"/>
          <w:szCs w:val="20"/>
        </w:rPr>
      </w:pPr>
      <w:r w:rsidDel="00000000" w:rsidR="00000000" w:rsidRPr="00000000">
        <w:rPr>
          <w:b w:val="1"/>
          <w:color w:val="000000"/>
          <w:sz w:val="20"/>
          <w:szCs w:val="20"/>
          <w:rtl w:val="0"/>
        </w:rPr>
        <w:t xml:space="preserve">3.2. Etiquetado preparaciones magistrale</w:t>
      </w:r>
      <w:sdt>
        <w:sdtPr>
          <w:tag w:val="goog_rdk_184"/>
        </w:sdtPr>
        <w:sdtContent>
          <w:commentRangeStart w:id="35"/>
        </w:sdtContent>
      </w:sdt>
      <w:r w:rsidDel="00000000" w:rsidR="00000000" w:rsidRPr="00000000">
        <w:rPr>
          <w:b w:val="1"/>
          <w:color w:val="000000"/>
          <w:sz w:val="20"/>
          <w:szCs w:val="20"/>
          <w:rtl w:val="0"/>
        </w:rPr>
        <w:t xml:space="preserve">s</w:t>
      </w:r>
      <w:commentRangeEnd w:id="35"/>
      <w:r w:rsidDel="00000000" w:rsidR="00000000" w:rsidRPr="00000000">
        <w:commentReference w:id="35"/>
      </w:r>
      <w:r w:rsidDel="00000000" w:rsidR="00000000" w:rsidRPr="00000000">
        <w:rPr>
          <w:rtl w:val="0"/>
        </w:rPr>
      </w:r>
    </w:p>
    <w:sdt>
      <w:sdtPr>
        <w:tag w:val="goog_rdk_187"/>
      </w:sdtPr>
      <w:sdtContent>
        <w:p w:rsidR="00000000" w:rsidDel="00000000" w:rsidP="00000000" w:rsidRDefault="00000000" w:rsidRPr="00000000" w14:paraId="0000015C">
          <w:pPr>
            <w:spacing w:after="120" w:lineRule="auto"/>
            <w:jc w:val="both"/>
            <w:rPr>
              <w:ins w:author="SANDRA PATRICIA HOYOS SEPULVEDA" w:id="30" w:date="2022-06-04T20:14:34Z"/>
              <w:b w:val="1"/>
              <w:color w:val="000000"/>
              <w:sz w:val="20"/>
              <w:szCs w:val="20"/>
            </w:rPr>
          </w:pPr>
          <w:sdt>
            <w:sdtPr>
              <w:tag w:val="goog_rdk_186"/>
            </w:sdtPr>
            <w:sdtContent>
              <w:ins w:author="SANDRA PATRICIA HOYOS SEPULVEDA" w:id="30" w:date="2022-06-04T20:14:34Z">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2781300</wp:posOffset>
                      </wp:positionH>
                      <wp:positionV relativeFrom="paragraph">
                        <wp:posOffset>186993</wp:posOffset>
                      </wp:positionV>
                      <wp:extent cx="885825" cy="885825"/>
                      <wp:effectExtent b="0" l="0" r="0" t="0"/>
                      <wp:wrapSquare wrapText="bothSides" distB="0" distT="0" distL="114300" distR="114300"/>
                      <wp:docPr descr="Señales de seguridad y salud. se debe usar equipo de seguridad. vector gratuito" id="1034" name="image3.jpg"/>
                      <a:graphic>
                        <a:graphicData uri="http://schemas.openxmlformats.org/drawingml/2006/picture">
                          <pic:pic>
                            <pic:nvPicPr>
                              <pic:cNvPr descr="Señales de seguridad y salud. se debe usar equipo de seguridad. vector gratuito" id="0" name="image3.jpg"/>
                              <pic:cNvPicPr preferRelativeResize="0"/>
                            </pic:nvPicPr>
                            <pic:blipFill>
                              <a:blip r:embed="rId32"/>
                              <a:srcRect b="0" l="0" r="0" t="0"/>
                              <a:stretch>
                                <a:fillRect/>
                              </a:stretch>
                            </pic:blipFill>
                            <pic:spPr>
                              <a:xfrm>
                                <a:off x="0" y="0"/>
                                <a:ext cx="885825" cy="885825"/>
                              </a:xfrm>
                              <a:prstGeom prst="rect"/>
                              <a:ln/>
                            </pic:spPr>
                          </pic:pic>
                        </a:graphicData>
                      </a:graphic>
                    </wp:anchor>
                  </w:drawing>
                </w:r>
              </w:ins>
            </w:sdtContent>
          </w:sdt>
        </w:p>
      </w:sdtContent>
    </w:sdt>
    <w:sdt>
      <w:sdtPr>
        <w:tag w:val="goog_rdk_189"/>
      </w:sdtPr>
      <w:sdtContent>
        <w:p w:rsidR="00000000" w:rsidDel="00000000" w:rsidP="00000000" w:rsidRDefault="00000000" w:rsidRPr="00000000" w14:paraId="0000015D">
          <w:pPr>
            <w:spacing w:after="120" w:lineRule="auto"/>
            <w:jc w:val="both"/>
            <w:rPr>
              <w:ins w:author="SANDRA PATRICIA HOYOS SEPULVEDA" w:id="30" w:date="2022-06-04T20:14:34Z"/>
              <w:b w:val="1"/>
              <w:color w:val="000000"/>
              <w:sz w:val="20"/>
              <w:szCs w:val="20"/>
            </w:rPr>
          </w:pPr>
          <w:sdt>
            <w:sdtPr>
              <w:tag w:val="goog_rdk_188"/>
            </w:sdtPr>
            <w:sdtContent>
              <w:ins w:author="SANDRA PATRICIA HOYOS SEPULVEDA" w:id="30" w:date="2022-06-04T20:14:34Z">
                <w:r w:rsidDel="00000000" w:rsidR="00000000" w:rsidRPr="00000000">
                  <w:rPr>
                    <w:rtl w:val="0"/>
                  </w:rPr>
                </w:r>
              </w:ins>
            </w:sdtContent>
          </w:sdt>
        </w:p>
      </w:sdtContent>
    </w:sdt>
    <w:sdt>
      <w:sdtPr>
        <w:tag w:val="goog_rdk_191"/>
      </w:sdtPr>
      <w:sdtContent>
        <w:p w:rsidR="00000000" w:rsidDel="00000000" w:rsidP="00000000" w:rsidRDefault="00000000" w:rsidRPr="00000000" w14:paraId="0000015E">
          <w:pPr>
            <w:spacing w:after="120" w:lineRule="auto"/>
            <w:jc w:val="both"/>
            <w:rPr>
              <w:ins w:author="SANDRA PATRICIA HOYOS SEPULVEDA" w:id="30" w:date="2022-06-04T20:14:34Z"/>
              <w:b w:val="1"/>
              <w:color w:val="000000"/>
              <w:sz w:val="20"/>
              <w:szCs w:val="20"/>
            </w:rPr>
          </w:pPr>
          <w:sdt>
            <w:sdtPr>
              <w:tag w:val="goog_rdk_190"/>
            </w:sdtPr>
            <w:sdtContent>
              <w:ins w:author="SANDRA PATRICIA HOYOS SEPULVEDA" w:id="30" w:date="2022-06-04T20:14:34Z">
                <w:r w:rsidDel="00000000" w:rsidR="00000000" w:rsidRPr="00000000">
                  <w:rPr>
                    <w:rtl w:val="0"/>
                  </w:rPr>
                </w:r>
              </w:ins>
            </w:sdtContent>
          </w:sdt>
        </w:p>
      </w:sdtContent>
    </w:sdt>
    <w:sdt>
      <w:sdtPr>
        <w:tag w:val="goog_rdk_193"/>
      </w:sdtPr>
      <w:sdtContent>
        <w:p w:rsidR="00000000" w:rsidDel="00000000" w:rsidP="00000000" w:rsidRDefault="00000000" w:rsidRPr="00000000" w14:paraId="0000015F">
          <w:pPr>
            <w:spacing w:after="120" w:lineRule="auto"/>
            <w:jc w:val="both"/>
            <w:rPr>
              <w:ins w:author="SANDRA PATRICIA HOYOS SEPULVEDA" w:id="30" w:date="2022-06-04T20:14:34Z"/>
              <w:b w:val="1"/>
              <w:color w:val="000000"/>
              <w:sz w:val="20"/>
              <w:szCs w:val="20"/>
            </w:rPr>
          </w:pPr>
          <w:sdt>
            <w:sdtPr>
              <w:tag w:val="goog_rdk_192"/>
            </w:sdtPr>
            <w:sdtContent>
              <w:ins w:author="SANDRA PATRICIA HOYOS SEPULVEDA" w:id="30" w:date="2022-06-04T20:14:34Z">
                <w:r w:rsidDel="00000000" w:rsidR="00000000" w:rsidRPr="00000000">
                  <w:rPr>
                    <w:rtl w:val="0"/>
                  </w:rPr>
                </w:r>
              </w:ins>
            </w:sdtContent>
          </w:sdt>
        </w:p>
      </w:sdtContent>
    </w:sdt>
    <w:sdt>
      <w:sdtPr>
        <w:tag w:val="goog_rdk_195"/>
      </w:sdtPr>
      <w:sdtContent>
        <w:p w:rsidR="00000000" w:rsidDel="00000000" w:rsidP="00000000" w:rsidRDefault="00000000" w:rsidRPr="00000000" w14:paraId="00000160">
          <w:pPr>
            <w:spacing w:after="120" w:lineRule="auto"/>
            <w:jc w:val="both"/>
            <w:rPr>
              <w:ins w:author="SANDRA PATRICIA HOYOS SEPULVEDA" w:id="30" w:date="2022-06-04T20:14:34Z"/>
              <w:b w:val="1"/>
              <w:color w:val="000000"/>
              <w:sz w:val="20"/>
              <w:szCs w:val="20"/>
            </w:rPr>
          </w:pPr>
          <w:sdt>
            <w:sdtPr>
              <w:tag w:val="goog_rdk_194"/>
            </w:sdtPr>
            <w:sdtContent>
              <w:ins w:author="SANDRA PATRICIA HOYOS SEPULVEDA" w:id="30" w:date="2022-06-04T20:14:34Z">
                <w:r w:rsidDel="00000000" w:rsidR="00000000" w:rsidRPr="00000000">
                  <w:rPr>
                    <w:rtl w:val="0"/>
                  </w:rPr>
                </w:r>
              </w:ins>
            </w:sdtContent>
          </w:sdt>
        </w:p>
      </w:sdtContent>
    </w:sdt>
    <w:p w:rsidR="00000000" w:rsidDel="00000000" w:rsidP="00000000" w:rsidRDefault="00000000" w:rsidRPr="00000000" w14:paraId="00000161">
      <w:pPr>
        <w:spacing w:after="120" w:lineRule="auto"/>
        <w:jc w:val="both"/>
        <w:rPr>
          <w:color w:val="000000"/>
          <w:sz w:val="20"/>
          <w:szCs w:val="20"/>
        </w:rPr>
      </w:pPr>
      <w:r w:rsidDel="00000000" w:rsidR="00000000" w:rsidRPr="00000000">
        <w:rPr>
          <w:color w:val="000000"/>
          <w:sz w:val="20"/>
          <w:szCs w:val="20"/>
          <w:rtl w:val="0"/>
        </w:rPr>
        <w:t xml:space="preserve">Un factor importante relacionado con las preparaciones magistrales tanto estériles como no estériles, es la correcta identificación del producto terminado y la información técnica que debe ir en este. Podemos destacar algunas ventajas de la rotulación, dentro de las que se encuentran: poder realizar la trazabilidad al producto, fácil reconocimiento en el área de almacenamiento, identificación por parte del usuario.</w:t>
      </w:r>
      <w:sdt>
        <w:sdtPr>
          <w:tag w:val="goog_rdk_196"/>
        </w:sdtPr>
        <w:sdtContent>
          <w:del w:author="SANDRA PATRICIA HOYOS SEPULVEDA" w:id="30" w:date="2022-06-04T20:14:34Z">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8255</wp:posOffset>
                  </wp:positionV>
                  <wp:extent cx="885825" cy="885825"/>
                  <wp:effectExtent b="0" l="0" r="0" t="0"/>
                  <wp:wrapSquare wrapText="bothSides" distB="0" distT="0" distL="114300" distR="114300"/>
                  <wp:docPr descr="Señales de seguridad y salud. se debe usar equipo de seguridad. vector gratuito" id="1033" name="image3.jpg"/>
                  <a:graphic>
                    <a:graphicData uri="http://schemas.openxmlformats.org/drawingml/2006/picture">
                      <pic:pic>
                        <pic:nvPicPr>
                          <pic:cNvPr descr="Señales de seguridad y salud. se debe usar equipo de seguridad. vector gratuito" id="0" name="image3.jpg"/>
                          <pic:cNvPicPr preferRelativeResize="0"/>
                        </pic:nvPicPr>
                        <pic:blipFill>
                          <a:blip r:embed="rId32"/>
                          <a:srcRect b="0" l="0" r="0" t="0"/>
                          <a:stretch>
                            <a:fillRect/>
                          </a:stretch>
                        </pic:blipFill>
                        <pic:spPr>
                          <a:xfrm>
                            <a:off x="0" y="0"/>
                            <a:ext cx="885825" cy="885825"/>
                          </a:xfrm>
                          <a:prstGeom prst="rect"/>
                          <a:ln/>
                        </pic:spPr>
                      </pic:pic>
                    </a:graphicData>
                  </a:graphic>
                </wp:anchor>
              </w:drawing>
            </w:r>
          </w:del>
        </w:sdtContent>
      </w:sdt>
    </w:p>
    <w:p w:rsidR="00000000" w:rsidDel="00000000" w:rsidP="00000000" w:rsidRDefault="00000000" w:rsidRPr="00000000" w14:paraId="00000162">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63">
      <w:pPr>
        <w:spacing w:after="120" w:lineRule="auto"/>
        <w:jc w:val="both"/>
        <w:rPr>
          <w:color w:val="000000"/>
          <w:sz w:val="20"/>
          <w:szCs w:val="20"/>
        </w:rPr>
      </w:pPr>
      <w:r w:rsidDel="00000000" w:rsidR="00000000" w:rsidRPr="00000000">
        <w:rPr>
          <w:color w:val="000000"/>
          <w:sz w:val="20"/>
          <w:szCs w:val="20"/>
          <w:rtl w:val="0"/>
        </w:rPr>
        <w:t xml:space="preserve">L</w:t>
      </w:r>
      <w:sdt>
        <w:sdtPr>
          <w:tag w:val="goog_rdk_197"/>
        </w:sdtPr>
        <w:sdtContent>
          <w:commentRangeStart w:id="36"/>
        </w:sdtContent>
      </w:sdt>
      <w:r w:rsidDel="00000000" w:rsidR="00000000" w:rsidRPr="00000000">
        <w:rPr>
          <w:color w:val="000000"/>
          <w:sz w:val="20"/>
          <w:szCs w:val="20"/>
          <w:rtl w:val="0"/>
        </w:rPr>
        <w:t xml:space="preserve">os requisitos que debe cumplir la etiqueta de un producto magistral, son:</w:t>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ir situadas en los envases primarios y secundarios de fórmulas magistrales y preparados oficinales y se deben expresar de tal manera que sean legibles, que se comprendan fácilmente y de un material que garantice su duración para que no se deterioren en el tiempo. </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rótulo del envase primario debe estar presente la siguiente información: </w:t>
      </w:r>
    </w:p>
    <w:p w:rsidR="00000000" w:rsidDel="00000000" w:rsidP="00000000" w:rsidRDefault="00000000" w:rsidRPr="00000000" w14:paraId="00000166">
      <w:pPr>
        <w:spacing w:after="120" w:lineRule="auto"/>
        <w:ind w:left="1440" w:firstLine="0"/>
        <w:jc w:val="both"/>
        <w:rPr>
          <w:color w:val="000000"/>
          <w:sz w:val="20"/>
          <w:szCs w:val="20"/>
        </w:rPr>
      </w:pPr>
      <w:r w:rsidDel="00000000" w:rsidR="00000000" w:rsidRPr="00000000">
        <w:rPr>
          <w:color w:val="000000"/>
          <w:sz w:val="20"/>
          <w:szCs w:val="20"/>
          <w:rtl w:val="0"/>
        </w:rPr>
        <w:t xml:space="preserve">a) Denominación o nombre del preparado oficinal o, en su caso, de la fórmula magistral (Dicha fórmula debe estar descrita en un formulario de referencia como las farmacopeas u otros reconocidos internacionalmente)</w:t>
      </w:r>
      <w:sdt>
        <w:sdtPr>
          <w:tag w:val="goog_rdk_198"/>
        </w:sdtPr>
        <w:sdtContent>
          <w:del w:author="SANDRA PATRICIA HOYOS SEPULVEDA" w:id="31" w:date="2022-06-04T20:14:44Z">
            <w:r w:rsidDel="00000000" w:rsidR="00000000" w:rsidRPr="00000000">
              <w:rPr>
                <w:color w:val="000000"/>
                <w:sz w:val="20"/>
                <w:szCs w:val="20"/>
                <w:rtl w:val="0"/>
              </w:rPr>
              <w:delText xml:space="preserve">.</w:delText>
            </w:r>
          </w:del>
        </w:sdtContent>
      </w:sdt>
      <w:r w:rsidDel="00000000" w:rsidR="00000000" w:rsidRPr="00000000">
        <w:rPr>
          <w:rtl w:val="0"/>
        </w:rPr>
      </w:r>
    </w:p>
    <w:p w:rsidR="00000000" w:rsidDel="00000000" w:rsidP="00000000" w:rsidRDefault="00000000" w:rsidRPr="00000000" w14:paraId="00000167">
      <w:pPr>
        <w:spacing w:after="120" w:lineRule="auto"/>
        <w:ind w:left="1440" w:firstLine="0"/>
        <w:jc w:val="both"/>
        <w:rPr>
          <w:color w:val="000000"/>
          <w:sz w:val="20"/>
          <w:szCs w:val="20"/>
        </w:rPr>
      </w:pPr>
      <w:r w:rsidDel="00000000" w:rsidR="00000000" w:rsidRPr="00000000">
        <w:rPr>
          <w:color w:val="000000"/>
          <w:sz w:val="20"/>
          <w:szCs w:val="20"/>
          <w:rtl w:val="0"/>
        </w:rPr>
        <w:t xml:space="preserve">b) Comunicar la composición cuantitativa y cualitativa de manera completa de los principios activos y de los excipientes presentes.</w:t>
      </w:r>
    </w:p>
    <w:p w:rsidR="00000000" w:rsidDel="00000000" w:rsidP="00000000" w:rsidRDefault="00000000" w:rsidRPr="00000000" w14:paraId="00000168">
      <w:pPr>
        <w:spacing w:after="120" w:lineRule="auto"/>
        <w:ind w:left="1440" w:firstLine="0"/>
        <w:jc w:val="both"/>
        <w:rPr>
          <w:color w:val="000000"/>
          <w:sz w:val="20"/>
          <w:szCs w:val="20"/>
        </w:rPr>
      </w:pPr>
      <w:r w:rsidDel="00000000" w:rsidR="00000000" w:rsidRPr="00000000">
        <w:rPr>
          <w:color w:val="000000"/>
          <w:sz w:val="20"/>
          <w:szCs w:val="20"/>
          <w:rtl w:val="0"/>
        </w:rPr>
        <w:t xml:space="preserve">c) Cantidad dispensada, vía de administración y forma farmacéutica.</w:t>
      </w:r>
    </w:p>
    <w:p w:rsidR="00000000" w:rsidDel="00000000" w:rsidP="00000000" w:rsidRDefault="00000000" w:rsidRPr="00000000" w14:paraId="00000169">
      <w:pPr>
        <w:spacing w:after="120" w:lineRule="auto"/>
        <w:ind w:left="1440" w:firstLine="0"/>
        <w:jc w:val="both"/>
        <w:rPr>
          <w:sz w:val="20"/>
          <w:szCs w:val="20"/>
        </w:rPr>
      </w:pPr>
      <w:r w:rsidDel="00000000" w:rsidR="00000000" w:rsidRPr="00000000">
        <w:rPr>
          <w:color w:val="000000"/>
          <w:sz w:val="20"/>
          <w:szCs w:val="20"/>
          <w:rtl w:val="0"/>
        </w:rPr>
        <w:t xml:space="preserve">d) Número de registro en el libro recetario, o soporte que lo sustituya, de acuerdo con la legislación vigente de cada país.</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Si son </w:t>
      </w:r>
      <w:sdt>
        <w:sdtPr>
          <w:tag w:val="goog_rdk_199"/>
        </w:sdtPr>
        <w:sdtConten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Change w:author="SANDRA PATRICIA HOYOS SEPULVEDA" w:id="32" w:date="2022-06-04T20:14:49Z">
                <w:rPr>
                  <w:rFonts w:ascii="Arial" w:cs="Arial" w:eastAsia="Arial" w:hAnsi="Arial"/>
                  <w:b w:val="0"/>
                  <w:i w:val="0"/>
                  <w:smallCaps w:val="0"/>
                  <w:strike w:val="0"/>
                  <w:color w:val="000000"/>
                  <w:sz w:val="20"/>
                  <w:szCs w:val="20"/>
                  <w:u w:val="none"/>
                  <w:shd w:fill="auto" w:val="clear"/>
                  <w:vertAlign w:val="baseline"/>
                </w:rPr>
              </w:rPrChange>
            </w:rPr>
            <w:t xml:space="preserve">reparados</w:t>
          </w:r>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oficinales debe tener el número de lote.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Fecha de elaboración y plazo de validez.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Parámetros para su conservación y leyendas que faciliten su uso, como “Agítese antes de usar”, “Uso externo”, entre otros.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Si son fórmulas magistrales, debe ir el nombre del paciente.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Establecimiento o servicio farmacéuticos que dispensó el preparado magistral, con la siguiente información: nombre completo, dirección donde está ubicado, teléfono y nombre del farmacéutico o químico farmacéutico.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Presentar las advertencias, como: “Tóxico”, “No consuma alcohol”, “No usar durante el embarazo”, etc. “Manténgase fuera del alcance de los niños” u otras leyendas precautorias y de advertencias, cuando aplique, tales como “Uso externo”</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Tengamos presente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cuando el envase, por su tamaño, no permita la inclusión de todos los datos mencionados anteriormente, debe ir como mínimo: </w:t>
      </w:r>
      <w:r w:rsidDel="00000000" w:rsidR="00000000" w:rsidRPr="00000000">
        <w:rPr>
          <w:rtl w:val="0"/>
        </w:rPr>
      </w:r>
    </w:p>
    <w:p w:rsidR="00000000" w:rsidDel="00000000" w:rsidP="00000000" w:rsidRDefault="00000000" w:rsidRPr="00000000" w14:paraId="00000171">
      <w:pPr>
        <w:spacing w:after="120" w:lineRule="auto"/>
        <w:ind w:left="1440" w:firstLine="0"/>
        <w:jc w:val="both"/>
        <w:rPr>
          <w:color w:val="000000"/>
          <w:sz w:val="20"/>
          <w:szCs w:val="20"/>
        </w:rPr>
      </w:pPr>
      <w:sdt>
        <w:sdtPr>
          <w:tag w:val="goog_rdk_200"/>
        </w:sdtPr>
        <w:sdtContent>
          <w:commentRangeStart w:id="37"/>
        </w:sdtContent>
      </w:sdt>
      <w:r w:rsidDel="00000000" w:rsidR="00000000" w:rsidRPr="00000000">
        <w:rPr>
          <w:color w:val="000000"/>
          <w:sz w:val="20"/>
          <w:szCs w:val="20"/>
          <w:rtl w:val="0"/>
        </w:rPr>
        <w:t xml:space="preserve">a) Denominación o nombre del preparado oficinal o, en su caso, de la fórmula magistral (Dicha fórmula debe estar descrita en un formulario de referencia como las farmacopeas u otros reconocidos internacionalmente).</w:t>
      </w:r>
    </w:p>
    <w:p w:rsidR="00000000" w:rsidDel="00000000" w:rsidP="00000000" w:rsidRDefault="00000000" w:rsidRPr="00000000" w14:paraId="00000172">
      <w:pPr>
        <w:spacing w:after="120" w:lineRule="auto"/>
        <w:ind w:left="1440" w:firstLine="0"/>
        <w:jc w:val="both"/>
        <w:rPr>
          <w:color w:val="000000"/>
          <w:sz w:val="20"/>
          <w:szCs w:val="20"/>
        </w:rPr>
      </w:pPr>
      <w:r w:rsidDel="00000000" w:rsidR="00000000" w:rsidRPr="00000000">
        <w:rPr>
          <w:color w:val="000000"/>
          <w:sz w:val="20"/>
          <w:szCs w:val="20"/>
          <w:rtl w:val="0"/>
        </w:rPr>
        <w:t xml:space="preserve">b) Comunicar la composición cuantitativa y cualitativa de manera completa de los principios activos y de los excipientes presentes.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En caso de una posible confusión por la forma farmacéutica, debe ir la vía de administración.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Número de registro en el libro recetario, o soporte que lo sustituya, de acuerdo con la legislación vigente de cada país.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Si son reparados oficinales debe tener el número de lote.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Fecha de elaboración y plazo de validez.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Establecimiento o servicio farmacéuticos que dispensó el preparado magistral, con la siguiente información: nombre completo, dirección donde está ubicado, teléfono y nombre del farmacéutico o químico farmacéutico.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78">
      <w:pPr>
        <w:spacing w:after="120" w:lineRule="auto"/>
        <w:jc w:val="both"/>
        <w:rPr>
          <w:color w:val="000000"/>
          <w:sz w:val="20"/>
          <w:szCs w:val="20"/>
        </w:rPr>
      </w:pPr>
      <w:r w:rsidDel="00000000" w:rsidR="00000000" w:rsidRPr="00000000">
        <w:rPr>
          <w:color w:val="000000"/>
          <w:sz w:val="20"/>
          <w:szCs w:val="20"/>
          <w:rtl w:val="0"/>
        </w:rPr>
        <w:t xml:space="preserve">La información que no pudo ser reportada en el rótulo debe ser entregada en otro documento, dirigida al paciente durante el proceso de dispensación de la fórmula médica del preparado magistral.</w:t>
      </w:r>
    </w:p>
    <w:p w:rsidR="00000000" w:rsidDel="00000000" w:rsidP="00000000" w:rsidRDefault="00000000" w:rsidRPr="00000000" w14:paraId="00000179">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7A">
      <w:pPr>
        <w:spacing w:after="120" w:lineRule="auto"/>
        <w:jc w:val="both"/>
        <w:rPr>
          <w:color w:val="000000"/>
          <w:sz w:val="20"/>
          <w:szCs w:val="20"/>
        </w:rPr>
      </w:pPr>
      <w:r w:rsidDel="00000000" w:rsidR="00000000" w:rsidRPr="00000000">
        <w:rPr>
          <w:color w:val="000000"/>
          <w:sz w:val="20"/>
          <w:szCs w:val="20"/>
          <w:rtl w:val="0"/>
        </w:rPr>
        <w:t xml:space="preserve">A continuación, se presenta un ejemplo de lo que se espera sea un rótulo y un prospecto:</w:t>
      </w:r>
    </w:p>
    <w:p w:rsidR="00000000" w:rsidDel="00000000" w:rsidP="00000000" w:rsidRDefault="00000000" w:rsidRPr="00000000" w14:paraId="0000017B">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7C">
      <w:pPr>
        <w:spacing w:after="120" w:lineRule="auto"/>
        <w:jc w:val="center"/>
        <w:rPr>
          <w:color w:val="000000"/>
          <w:sz w:val="20"/>
          <w:szCs w:val="20"/>
        </w:rPr>
      </w:pPr>
      <w:sdt>
        <w:sdtPr>
          <w:tag w:val="goog_rdk_201"/>
        </w:sdtPr>
        <w:sdtContent>
          <w:commentRangeStart w:id="38"/>
        </w:sdtContent>
      </w:sdt>
      <w:r w:rsidDel="00000000" w:rsidR="00000000" w:rsidRPr="00000000">
        <w:rPr>
          <w:color w:val="000000"/>
          <w:sz w:val="20"/>
          <w:szCs w:val="20"/>
        </w:rPr>
        <w:drawing>
          <wp:inline distB="0" distT="0" distL="0" distR="0">
            <wp:extent cx="5766447" cy="925485"/>
            <wp:effectExtent b="0" l="0" r="0" t="0"/>
            <wp:docPr id="1044"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5766447" cy="925485"/>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7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202"/>
        </w:sdtPr>
        <w:sdtContent>
          <w:commentRangeStart w:id="39"/>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Fechas de vencimiento</w:t>
      </w:r>
      <w:commentRangeEnd w:id="39"/>
      <w:r w:rsidDel="00000000" w:rsidR="00000000" w:rsidRPr="00000000">
        <w:commentReference w:id="39"/>
      </w:r>
      <w:r w:rsidDel="00000000" w:rsidR="00000000" w:rsidRPr="00000000">
        <w:rPr>
          <w:rtl w:val="0"/>
        </w:rPr>
      </w:r>
    </w:p>
    <w:sdt>
      <w:sdtPr>
        <w:tag w:val="goog_rdk_205"/>
      </w:sdtPr>
      <w:sdtContent>
        <w:p w:rsidR="00000000" w:rsidDel="00000000" w:rsidP="00000000" w:rsidRDefault="00000000" w:rsidRPr="00000000" w14:paraId="0000017F">
          <w:pPr>
            <w:spacing w:after="120" w:lineRule="auto"/>
            <w:jc w:val="both"/>
            <w:rPr>
              <w:ins w:author="SANDRA PATRICIA HOYOS SEPULVEDA" w:id="33" w:date="2022-06-04T20:14:55Z"/>
              <w:rFonts w:ascii="Arial" w:cs="Arial" w:eastAsia="Arial" w:hAnsi="Arial"/>
              <w:b w:val="1"/>
              <w:i w:val="0"/>
              <w:smallCaps w:val="0"/>
              <w:strike w:val="0"/>
              <w:color w:val="000000"/>
              <w:sz w:val="20"/>
              <w:szCs w:val="20"/>
              <w:u w:val="none"/>
              <w:shd w:fill="auto" w:val="clear"/>
              <w:vertAlign w:val="baseline"/>
            </w:rPr>
          </w:pPr>
          <w:sdt>
            <w:sdtPr>
              <w:tag w:val="goog_rdk_204"/>
            </w:sdtPr>
            <w:sdtContent>
              <w:ins w:author="SANDRA PATRICIA HOYOS SEPULVEDA" w:id="33" w:date="2022-06-04T20:14:55Z">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2590800</wp:posOffset>
                      </wp:positionH>
                      <wp:positionV relativeFrom="paragraph">
                        <wp:posOffset>200025</wp:posOffset>
                      </wp:positionV>
                      <wp:extent cx="1005840" cy="1005840"/>
                      <wp:effectExtent b="0" l="0" r="0" t="0"/>
                      <wp:wrapSquare wrapText="bothSides" distB="0" distT="0" distL="114300" distR="114300"/>
                      <wp:docPr descr="Fecha Límite, Sello De Goma, Rojo, Fecha De Vencimiento" id="1039" name="image7.jpg"/>
                      <a:graphic>
                        <a:graphicData uri="http://schemas.openxmlformats.org/drawingml/2006/picture">
                          <pic:pic>
                            <pic:nvPicPr>
                              <pic:cNvPr descr="Fecha Límite, Sello De Goma, Rojo, Fecha De Vencimiento" id="0" name="image7.jpg"/>
                              <pic:cNvPicPr preferRelativeResize="0"/>
                            </pic:nvPicPr>
                            <pic:blipFill>
                              <a:blip r:embed="rId34"/>
                              <a:srcRect b="0" l="0" r="0" t="0"/>
                              <a:stretch>
                                <a:fillRect/>
                              </a:stretch>
                            </pic:blipFill>
                            <pic:spPr>
                              <a:xfrm>
                                <a:off x="0" y="0"/>
                                <a:ext cx="1005840" cy="1005840"/>
                              </a:xfrm>
                              <a:prstGeom prst="rect"/>
                              <a:ln/>
                            </pic:spPr>
                          </pic:pic>
                        </a:graphicData>
                      </a:graphic>
                    </wp:anchor>
                  </w:drawing>
                </w:r>
              </w:ins>
            </w:sdtContent>
          </w:sdt>
        </w:p>
      </w:sdtContent>
    </w:sdt>
    <w:sdt>
      <w:sdtPr>
        <w:tag w:val="goog_rdk_207"/>
      </w:sdtPr>
      <w:sdtContent>
        <w:p w:rsidR="00000000" w:rsidDel="00000000" w:rsidP="00000000" w:rsidRDefault="00000000" w:rsidRPr="00000000" w14:paraId="00000180">
          <w:pPr>
            <w:spacing w:after="120" w:lineRule="auto"/>
            <w:jc w:val="both"/>
            <w:rPr>
              <w:ins w:author="SANDRA PATRICIA HOYOS SEPULVEDA" w:id="33" w:date="2022-06-04T20:14:55Z"/>
              <w:rFonts w:ascii="Arial" w:cs="Arial" w:eastAsia="Arial" w:hAnsi="Arial"/>
              <w:b w:val="1"/>
              <w:i w:val="0"/>
              <w:smallCaps w:val="0"/>
              <w:strike w:val="0"/>
              <w:color w:val="000000"/>
              <w:sz w:val="20"/>
              <w:szCs w:val="20"/>
              <w:u w:val="none"/>
              <w:shd w:fill="auto" w:val="clear"/>
              <w:vertAlign w:val="baseline"/>
            </w:rPr>
          </w:pPr>
          <w:sdt>
            <w:sdtPr>
              <w:tag w:val="goog_rdk_206"/>
            </w:sdtPr>
            <w:sdtContent>
              <w:ins w:author="SANDRA PATRICIA HOYOS SEPULVEDA" w:id="33" w:date="2022-06-04T20:14:55Z">
                <w:r w:rsidDel="00000000" w:rsidR="00000000" w:rsidRPr="00000000">
                  <w:rPr>
                    <w:rtl w:val="0"/>
                  </w:rPr>
                </w:r>
              </w:ins>
            </w:sdtContent>
          </w:sdt>
        </w:p>
      </w:sdtContent>
    </w:sdt>
    <w:sdt>
      <w:sdtPr>
        <w:tag w:val="goog_rdk_209"/>
      </w:sdtPr>
      <w:sdtContent>
        <w:p w:rsidR="00000000" w:rsidDel="00000000" w:rsidP="00000000" w:rsidRDefault="00000000" w:rsidRPr="00000000" w14:paraId="00000181">
          <w:pPr>
            <w:spacing w:after="120" w:lineRule="auto"/>
            <w:jc w:val="both"/>
            <w:rPr>
              <w:ins w:author="SANDRA PATRICIA HOYOS SEPULVEDA" w:id="33" w:date="2022-06-04T20:14:55Z"/>
              <w:rFonts w:ascii="Arial" w:cs="Arial" w:eastAsia="Arial" w:hAnsi="Arial"/>
              <w:b w:val="1"/>
              <w:i w:val="0"/>
              <w:smallCaps w:val="0"/>
              <w:strike w:val="0"/>
              <w:color w:val="000000"/>
              <w:sz w:val="20"/>
              <w:szCs w:val="20"/>
              <w:u w:val="none"/>
              <w:shd w:fill="auto" w:val="clear"/>
              <w:vertAlign w:val="baseline"/>
            </w:rPr>
          </w:pPr>
          <w:sdt>
            <w:sdtPr>
              <w:tag w:val="goog_rdk_208"/>
            </w:sdtPr>
            <w:sdtContent>
              <w:ins w:author="SANDRA PATRICIA HOYOS SEPULVEDA" w:id="33" w:date="2022-06-04T20:14:55Z">
                <w:r w:rsidDel="00000000" w:rsidR="00000000" w:rsidRPr="00000000">
                  <w:rPr>
                    <w:rtl w:val="0"/>
                  </w:rPr>
                </w:r>
              </w:ins>
            </w:sdtContent>
          </w:sdt>
        </w:p>
      </w:sdtContent>
    </w:sdt>
    <w:sdt>
      <w:sdtPr>
        <w:tag w:val="goog_rdk_211"/>
      </w:sdtPr>
      <w:sdtContent>
        <w:p w:rsidR="00000000" w:rsidDel="00000000" w:rsidP="00000000" w:rsidRDefault="00000000" w:rsidRPr="00000000" w14:paraId="00000182">
          <w:pPr>
            <w:spacing w:after="120" w:lineRule="auto"/>
            <w:jc w:val="both"/>
            <w:rPr>
              <w:ins w:author="SANDRA PATRICIA HOYOS SEPULVEDA" w:id="33" w:date="2022-06-04T20:14:55Z"/>
              <w:rFonts w:ascii="Arial" w:cs="Arial" w:eastAsia="Arial" w:hAnsi="Arial"/>
              <w:b w:val="1"/>
              <w:i w:val="0"/>
              <w:smallCaps w:val="0"/>
              <w:strike w:val="0"/>
              <w:color w:val="000000"/>
              <w:sz w:val="20"/>
              <w:szCs w:val="20"/>
              <w:u w:val="none"/>
              <w:shd w:fill="auto" w:val="clear"/>
              <w:vertAlign w:val="baseline"/>
            </w:rPr>
          </w:pPr>
          <w:sdt>
            <w:sdtPr>
              <w:tag w:val="goog_rdk_210"/>
            </w:sdtPr>
            <w:sdtContent>
              <w:ins w:author="SANDRA PATRICIA HOYOS SEPULVEDA" w:id="33" w:date="2022-06-04T20:14:55Z">
                <w:r w:rsidDel="00000000" w:rsidR="00000000" w:rsidRPr="00000000">
                  <w:rPr>
                    <w:rtl w:val="0"/>
                  </w:rPr>
                </w:r>
              </w:ins>
            </w:sdtContent>
          </w:sdt>
        </w:p>
      </w:sdtContent>
    </w:sdt>
    <w:sdt>
      <w:sdtPr>
        <w:tag w:val="goog_rdk_213"/>
      </w:sdtPr>
      <w:sdtContent>
        <w:p w:rsidR="00000000" w:rsidDel="00000000" w:rsidP="00000000" w:rsidRDefault="00000000" w:rsidRPr="00000000" w14:paraId="00000183">
          <w:pPr>
            <w:spacing w:after="120" w:lineRule="auto"/>
            <w:jc w:val="both"/>
            <w:rPr>
              <w:ins w:author="SANDRA PATRICIA HOYOS SEPULVEDA" w:id="33" w:date="2022-06-04T20:14:55Z"/>
              <w:rFonts w:ascii="Arial" w:cs="Arial" w:eastAsia="Arial" w:hAnsi="Arial"/>
              <w:b w:val="1"/>
              <w:i w:val="0"/>
              <w:smallCaps w:val="0"/>
              <w:strike w:val="0"/>
              <w:color w:val="000000"/>
              <w:sz w:val="20"/>
              <w:szCs w:val="20"/>
              <w:u w:val="none"/>
              <w:shd w:fill="auto" w:val="clear"/>
              <w:vertAlign w:val="baseline"/>
            </w:rPr>
          </w:pPr>
          <w:sdt>
            <w:sdtPr>
              <w:tag w:val="goog_rdk_212"/>
            </w:sdtPr>
            <w:sdtContent>
              <w:ins w:author="SANDRA PATRICIA HOYOS SEPULVEDA" w:id="33" w:date="2022-06-04T20:14:55Z">
                <w:r w:rsidDel="00000000" w:rsidR="00000000" w:rsidRPr="00000000">
                  <w:rPr>
                    <w:rtl w:val="0"/>
                  </w:rPr>
                </w:r>
              </w:ins>
            </w:sdtContent>
          </w:sdt>
        </w:p>
      </w:sdtContent>
    </w:sdt>
    <w:sdt>
      <w:sdtPr>
        <w:tag w:val="goog_rdk_215"/>
      </w:sdtPr>
      <w:sdtContent>
        <w:p w:rsidR="00000000" w:rsidDel="00000000" w:rsidP="00000000" w:rsidRDefault="00000000" w:rsidRPr="00000000" w14:paraId="00000184">
          <w:pPr>
            <w:spacing w:after="120" w:lineRule="auto"/>
            <w:jc w:val="both"/>
            <w:rPr>
              <w:ins w:author="SANDRA PATRICIA HOYOS SEPULVEDA" w:id="33" w:date="2022-06-04T20:14:55Z"/>
              <w:rFonts w:ascii="Arial" w:cs="Arial" w:eastAsia="Arial" w:hAnsi="Arial"/>
              <w:b w:val="1"/>
              <w:i w:val="0"/>
              <w:smallCaps w:val="0"/>
              <w:strike w:val="0"/>
              <w:color w:val="000000"/>
              <w:sz w:val="20"/>
              <w:szCs w:val="20"/>
              <w:u w:val="none"/>
              <w:shd w:fill="auto" w:val="clear"/>
              <w:vertAlign w:val="baseline"/>
            </w:rPr>
          </w:pPr>
          <w:sdt>
            <w:sdtPr>
              <w:tag w:val="goog_rdk_214"/>
            </w:sdtPr>
            <w:sdtContent>
              <w:ins w:author="SANDRA PATRICIA HOYOS SEPULVEDA" w:id="33" w:date="2022-06-04T20:14:55Z">
                <w:r w:rsidDel="00000000" w:rsidR="00000000" w:rsidRPr="00000000">
                  <w:rPr>
                    <w:rtl w:val="0"/>
                  </w:rPr>
                </w:r>
              </w:ins>
            </w:sdtContent>
          </w:sdt>
        </w:p>
      </w:sdtContent>
    </w:sdt>
    <w:p w:rsidR="00000000" w:rsidDel="00000000" w:rsidP="00000000" w:rsidRDefault="00000000" w:rsidRPr="00000000" w14:paraId="00000185">
      <w:pPr>
        <w:spacing w:after="120" w:lineRule="auto"/>
        <w:jc w:val="both"/>
        <w:rPr>
          <w:color w:val="000000"/>
          <w:sz w:val="20"/>
          <w:szCs w:val="20"/>
        </w:rPr>
      </w:pPr>
      <w:sdt>
        <w:sdtPr>
          <w:tag w:val="goog_rdk_217"/>
        </w:sdtPr>
        <w:sdtContent>
          <w:del w:author="SANDRA PATRICIA HOYOS SEPULVEDA" w:id="34" w:date="2022-06-04T20:14:54Z">
            <w:r w:rsidDel="00000000" w:rsidR="00000000" w:rsidRPr="00000000">
              <w:rPr>
                <w:color w:val="000000"/>
                <w:sz w:val="20"/>
                <w:szCs w:val="20"/>
                <w:rtl w:val="0"/>
              </w:rPr>
              <w:delText xml:space="preserve"> </w:delText>
            </w:r>
          </w:del>
        </w:sdtContent>
      </w:sdt>
      <w:r w:rsidDel="00000000" w:rsidR="00000000" w:rsidRPr="00000000">
        <w:rPr>
          <w:color w:val="000000"/>
          <w:sz w:val="20"/>
          <w:szCs w:val="20"/>
          <w:rtl w:val="0"/>
        </w:rPr>
        <w:t xml:space="preserve">Para determinar las fechas de vencimiento de las fórmulas magistrales tipificadas (que estén descritas en las farmacopeas o recetarios reconocidos internacionalmente), se debe contemplar y tener en cuenta la caducidad que esté reportada en las farmacopeas u otras referencias reconocidas internacionalmente. En el resto de las fórmulas magistrales la fecha de vencimiento se establece teniendo en cuenta la duración del tratamiento prescrito.</w:t>
      </w:r>
      <w:sdt>
        <w:sdtPr>
          <w:tag w:val="goog_rdk_218"/>
        </w:sdtPr>
        <w:sdtContent>
          <w:del w:author="SANDRA PATRICIA HOYOS SEPULVEDA" w:id="33" w:date="2022-06-04T20:14:55Z">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40005</wp:posOffset>
                  </wp:positionV>
                  <wp:extent cx="1005840" cy="1005840"/>
                  <wp:effectExtent b="0" l="0" r="0" t="0"/>
                  <wp:wrapSquare wrapText="bothSides" distB="0" distT="0" distL="114300" distR="114300"/>
                  <wp:docPr descr="Fecha Límite, Sello De Goma, Rojo, Fecha De Vencimiento" id="1038" name="image7.jpg"/>
                  <a:graphic>
                    <a:graphicData uri="http://schemas.openxmlformats.org/drawingml/2006/picture">
                      <pic:pic>
                        <pic:nvPicPr>
                          <pic:cNvPr descr="Fecha Límite, Sello De Goma, Rojo, Fecha De Vencimiento" id="0" name="image7.jpg"/>
                          <pic:cNvPicPr preferRelativeResize="0"/>
                        </pic:nvPicPr>
                        <pic:blipFill>
                          <a:blip r:embed="rId34"/>
                          <a:srcRect b="0" l="0" r="0" t="0"/>
                          <a:stretch>
                            <a:fillRect/>
                          </a:stretch>
                        </pic:blipFill>
                        <pic:spPr>
                          <a:xfrm>
                            <a:off x="0" y="0"/>
                            <a:ext cx="1005840" cy="1005840"/>
                          </a:xfrm>
                          <a:prstGeom prst="rect"/>
                          <a:ln/>
                        </pic:spPr>
                      </pic:pic>
                    </a:graphicData>
                  </a:graphic>
                </wp:anchor>
              </w:drawing>
            </w:r>
          </w:del>
        </w:sdtContent>
      </w:sdt>
    </w:p>
    <w:p w:rsidR="00000000" w:rsidDel="00000000" w:rsidP="00000000" w:rsidRDefault="00000000" w:rsidRPr="00000000" w14:paraId="00000186">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87">
      <w:pPr>
        <w:spacing w:after="120" w:lineRule="auto"/>
        <w:jc w:val="both"/>
        <w:rPr>
          <w:sz w:val="20"/>
          <w:szCs w:val="20"/>
        </w:rPr>
      </w:pPr>
      <w:r w:rsidDel="00000000" w:rsidR="00000000" w:rsidRPr="00000000">
        <w:rPr>
          <w:sz w:val="20"/>
          <w:szCs w:val="20"/>
          <w:rtl w:val="0"/>
        </w:rPr>
        <w:t xml:space="preserve">A continuación, se muestran algunos aspectos para tener en cuenta al momento de determinar las fechas de vencimiento de las preparaciones magistrales.</w:t>
      </w:r>
    </w:p>
    <w:p w:rsidR="00000000" w:rsidDel="00000000" w:rsidP="00000000" w:rsidRDefault="00000000" w:rsidRPr="00000000" w14:paraId="00000188">
      <w:pPr>
        <w:spacing w:after="120" w:lineRule="auto"/>
        <w:jc w:val="both"/>
        <w:rPr>
          <w:sz w:val="20"/>
          <w:szCs w:val="20"/>
        </w:rPr>
      </w:pPr>
      <w:r w:rsidDel="00000000" w:rsidR="00000000" w:rsidRPr="00000000">
        <w:rPr>
          <w:rtl w:val="0"/>
        </w:rPr>
      </w:r>
    </w:p>
    <w:p w:rsidR="00000000" w:rsidDel="00000000" w:rsidP="00000000" w:rsidRDefault="00000000" w:rsidRPr="00000000" w14:paraId="00000189">
      <w:pPr>
        <w:spacing w:after="120" w:lineRule="auto"/>
        <w:jc w:val="center"/>
        <w:rPr>
          <w:sz w:val="20"/>
          <w:szCs w:val="20"/>
        </w:rPr>
      </w:pPr>
      <w:r w:rsidDel="00000000" w:rsidR="00000000" w:rsidRPr="00000000">
        <w:rPr>
          <w:sz w:val="20"/>
          <w:szCs w:val="20"/>
        </w:rPr>
        <w:drawing>
          <wp:inline distB="0" distT="0" distL="0" distR="0">
            <wp:extent cx="5589820" cy="981683"/>
            <wp:effectExtent b="0" l="0" r="0" t="0"/>
            <wp:docPr descr="Texto&#10;&#10;Descripción generada automáticamente" id="1045" name="image12.png"/>
            <a:graphic>
              <a:graphicData uri="http://schemas.openxmlformats.org/drawingml/2006/picture">
                <pic:pic>
                  <pic:nvPicPr>
                    <pic:cNvPr descr="Texto&#10;&#10;Descripción generada automáticamente" id="0" name="image12.png"/>
                    <pic:cNvPicPr preferRelativeResize="0"/>
                  </pic:nvPicPr>
                  <pic:blipFill>
                    <a:blip r:embed="rId35"/>
                    <a:srcRect b="0" l="0" r="0" t="0"/>
                    <a:stretch>
                      <a:fillRect/>
                    </a:stretch>
                  </pic:blipFill>
                  <pic:spPr>
                    <a:xfrm>
                      <a:off x="0" y="0"/>
                      <a:ext cx="5589820" cy="981683"/>
                    </a:xfrm>
                    <a:prstGeom prst="rect"/>
                    <a:ln/>
                  </pic:spPr>
                </pic:pic>
              </a:graphicData>
            </a:graphic>
          </wp:inline>
        </w:drawing>
      </w:r>
      <w:sdt>
        <w:sdtPr>
          <w:tag w:val="goog_rdk_219"/>
        </w:sdtPr>
        <w:sdtContent>
          <w:commentRangeStart w:id="40"/>
        </w:sdtContent>
      </w:sdt>
      <w:r w:rsidDel="00000000" w:rsidR="00000000" w:rsidRPr="00000000">
        <w:rPr>
          <w:sz w:val="20"/>
          <w:szCs w:val="20"/>
          <w:rtl w:val="0"/>
        </w:rPr>
        <w:t xml:space="preserve">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8A">
      <w:pPr>
        <w:spacing w:after="120" w:lineRule="auto"/>
        <w:rPr>
          <w:i w:val="1"/>
          <w:sz w:val="20"/>
          <w:szCs w:val="20"/>
        </w:rPr>
      </w:pPr>
      <w:r w:rsidDel="00000000" w:rsidR="00000000" w:rsidRPr="00000000">
        <w:rPr>
          <w:rtl w:val="0"/>
        </w:rPr>
      </w:r>
    </w:p>
    <w:p w:rsidR="00000000" w:rsidDel="00000000" w:rsidP="00000000" w:rsidRDefault="00000000" w:rsidRPr="00000000" w14:paraId="0000018B">
      <w:pPr>
        <w:spacing w:after="120" w:lineRule="auto"/>
        <w:jc w:val="both"/>
        <w:rPr>
          <w:sz w:val="20"/>
          <w:szCs w:val="20"/>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Control de calidad de las preparaciones magistrales</w:t>
      </w:r>
    </w:p>
    <w:sdt>
      <w:sdtPr>
        <w:tag w:val="goog_rdk_222"/>
      </w:sdtPr>
      <w:sdtContent>
        <w:p w:rsidR="00000000" w:rsidDel="00000000" w:rsidP="00000000" w:rsidRDefault="00000000" w:rsidRPr="00000000" w14:paraId="0000018D">
          <w:pPr>
            <w:spacing w:after="120" w:lineRule="auto"/>
            <w:jc w:val="both"/>
            <w:rPr>
              <w:ins w:author="SANDRA PATRICIA HOYOS SEPULVEDA" w:id="35" w:date="2022-06-04T20:15:06Z"/>
              <w:rFonts w:ascii="Arial" w:cs="Arial" w:eastAsia="Arial" w:hAnsi="Arial"/>
              <w:b w:val="1"/>
              <w:i w:val="0"/>
              <w:smallCaps w:val="0"/>
              <w:strike w:val="0"/>
              <w:color w:val="000000"/>
              <w:sz w:val="20"/>
              <w:szCs w:val="20"/>
              <w:u w:val="none"/>
              <w:shd w:fill="auto" w:val="clear"/>
              <w:vertAlign w:val="baseline"/>
            </w:rPr>
          </w:pPr>
          <w:sdt>
            <w:sdtPr>
              <w:tag w:val="goog_rdk_221"/>
            </w:sdtPr>
            <w:sdtContent>
              <w:ins w:author="SANDRA PATRICIA HOYOS SEPULVEDA" w:id="35" w:date="2022-06-04T20:15:06Z">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2638425</wp:posOffset>
                      </wp:positionH>
                      <wp:positionV relativeFrom="paragraph">
                        <wp:posOffset>161925</wp:posOffset>
                      </wp:positionV>
                      <wp:extent cx="1272032" cy="762000"/>
                      <wp:effectExtent b="0" l="0" r="0" t="0"/>
                      <wp:wrapSquare wrapText="bothSides" distB="0" distT="0" distL="114300" distR="114300"/>
                      <wp:docPr descr="Ilustración del control de calidad vector gratuito" id="1043" name="image9.jpg"/>
                      <a:graphic>
                        <a:graphicData uri="http://schemas.openxmlformats.org/drawingml/2006/picture">
                          <pic:pic>
                            <pic:nvPicPr>
                              <pic:cNvPr descr="Ilustración del control de calidad vector gratuito" id="0" name="image9.jpg"/>
                              <pic:cNvPicPr preferRelativeResize="0"/>
                            </pic:nvPicPr>
                            <pic:blipFill>
                              <a:blip r:embed="rId36"/>
                              <a:srcRect b="0" l="0" r="0" t="0"/>
                              <a:stretch>
                                <a:fillRect/>
                              </a:stretch>
                            </pic:blipFill>
                            <pic:spPr>
                              <a:xfrm>
                                <a:off x="0" y="0"/>
                                <a:ext cx="1272032" cy="762000"/>
                              </a:xfrm>
                              <a:prstGeom prst="rect"/>
                              <a:ln/>
                            </pic:spPr>
                          </pic:pic>
                        </a:graphicData>
                      </a:graphic>
                    </wp:anchor>
                  </w:drawing>
                </w:r>
              </w:ins>
            </w:sdtContent>
          </w:sdt>
        </w:p>
      </w:sdtContent>
    </w:sdt>
    <w:sdt>
      <w:sdtPr>
        <w:tag w:val="goog_rdk_224"/>
      </w:sdtPr>
      <w:sdtContent>
        <w:p w:rsidR="00000000" w:rsidDel="00000000" w:rsidP="00000000" w:rsidRDefault="00000000" w:rsidRPr="00000000" w14:paraId="0000018E">
          <w:pPr>
            <w:spacing w:after="120" w:lineRule="auto"/>
            <w:jc w:val="both"/>
            <w:rPr>
              <w:ins w:author="SANDRA PATRICIA HOYOS SEPULVEDA" w:id="35" w:date="2022-06-04T20:15:06Z"/>
              <w:rFonts w:ascii="Arial" w:cs="Arial" w:eastAsia="Arial" w:hAnsi="Arial"/>
              <w:b w:val="1"/>
              <w:i w:val="0"/>
              <w:smallCaps w:val="0"/>
              <w:strike w:val="0"/>
              <w:color w:val="000000"/>
              <w:sz w:val="20"/>
              <w:szCs w:val="20"/>
              <w:u w:val="none"/>
              <w:shd w:fill="auto" w:val="clear"/>
              <w:vertAlign w:val="baseline"/>
            </w:rPr>
          </w:pPr>
          <w:sdt>
            <w:sdtPr>
              <w:tag w:val="goog_rdk_223"/>
            </w:sdtPr>
            <w:sdtContent>
              <w:ins w:author="SANDRA PATRICIA HOYOS SEPULVEDA" w:id="35" w:date="2022-06-04T20:15:06Z">
                <w:r w:rsidDel="00000000" w:rsidR="00000000" w:rsidRPr="00000000">
                  <w:rPr>
                    <w:rtl w:val="0"/>
                  </w:rPr>
                </w:r>
              </w:ins>
            </w:sdtContent>
          </w:sdt>
        </w:p>
      </w:sdtContent>
    </w:sdt>
    <w:sdt>
      <w:sdtPr>
        <w:tag w:val="goog_rdk_226"/>
      </w:sdtPr>
      <w:sdtContent>
        <w:p w:rsidR="00000000" w:rsidDel="00000000" w:rsidP="00000000" w:rsidRDefault="00000000" w:rsidRPr="00000000" w14:paraId="0000018F">
          <w:pPr>
            <w:spacing w:after="120" w:lineRule="auto"/>
            <w:jc w:val="both"/>
            <w:rPr>
              <w:ins w:author="SANDRA PATRICIA HOYOS SEPULVEDA" w:id="35" w:date="2022-06-04T20:15:06Z"/>
              <w:rFonts w:ascii="Arial" w:cs="Arial" w:eastAsia="Arial" w:hAnsi="Arial"/>
              <w:b w:val="1"/>
              <w:i w:val="0"/>
              <w:smallCaps w:val="0"/>
              <w:strike w:val="0"/>
              <w:color w:val="000000"/>
              <w:sz w:val="20"/>
              <w:szCs w:val="20"/>
              <w:u w:val="none"/>
              <w:shd w:fill="auto" w:val="clear"/>
              <w:vertAlign w:val="baseline"/>
            </w:rPr>
          </w:pPr>
          <w:sdt>
            <w:sdtPr>
              <w:tag w:val="goog_rdk_225"/>
            </w:sdtPr>
            <w:sdtContent>
              <w:ins w:author="SANDRA PATRICIA HOYOS SEPULVEDA" w:id="35" w:date="2022-06-04T20:15:06Z">
                <w:r w:rsidDel="00000000" w:rsidR="00000000" w:rsidRPr="00000000">
                  <w:rPr>
                    <w:rtl w:val="0"/>
                  </w:rPr>
                </w:r>
              </w:ins>
            </w:sdtContent>
          </w:sdt>
        </w:p>
      </w:sdtContent>
    </w:sdt>
    <w:sdt>
      <w:sdtPr>
        <w:tag w:val="goog_rdk_228"/>
      </w:sdtPr>
      <w:sdtContent>
        <w:p w:rsidR="00000000" w:rsidDel="00000000" w:rsidP="00000000" w:rsidRDefault="00000000" w:rsidRPr="00000000" w14:paraId="00000190">
          <w:pPr>
            <w:spacing w:after="120" w:lineRule="auto"/>
            <w:jc w:val="both"/>
            <w:rPr>
              <w:ins w:author="SANDRA PATRICIA HOYOS SEPULVEDA" w:id="35" w:date="2022-06-04T20:15:06Z"/>
              <w:rFonts w:ascii="Arial" w:cs="Arial" w:eastAsia="Arial" w:hAnsi="Arial"/>
              <w:b w:val="1"/>
              <w:i w:val="0"/>
              <w:smallCaps w:val="0"/>
              <w:strike w:val="0"/>
              <w:color w:val="000000"/>
              <w:sz w:val="20"/>
              <w:szCs w:val="20"/>
              <w:u w:val="none"/>
              <w:shd w:fill="auto" w:val="clear"/>
              <w:vertAlign w:val="baseline"/>
            </w:rPr>
          </w:pPr>
          <w:sdt>
            <w:sdtPr>
              <w:tag w:val="goog_rdk_227"/>
            </w:sdtPr>
            <w:sdtContent>
              <w:ins w:author="SANDRA PATRICIA HOYOS SEPULVEDA" w:id="35" w:date="2022-06-04T20:15:06Z">
                <w:r w:rsidDel="00000000" w:rsidR="00000000" w:rsidRPr="00000000">
                  <w:rPr>
                    <w:rtl w:val="0"/>
                  </w:rPr>
                </w:r>
              </w:ins>
            </w:sdtContent>
          </w:sdt>
        </w:p>
      </w:sdtContent>
    </w:sdt>
    <w:sdt>
      <w:sdtPr>
        <w:tag w:val="goog_rdk_230"/>
      </w:sdtPr>
      <w:sdtContent>
        <w:p w:rsidR="00000000" w:rsidDel="00000000" w:rsidP="00000000" w:rsidRDefault="00000000" w:rsidRPr="00000000" w14:paraId="00000191">
          <w:pPr>
            <w:spacing w:after="120" w:lineRule="auto"/>
            <w:jc w:val="both"/>
            <w:rPr>
              <w:ins w:author="SANDRA PATRICIA HOYOS SEPULVEDA" w:id="35" w:date="2022-06-04T20:15:06Z"/>
              <w:rFonts w:ascii="Arial" w:cs="Arial" w:eastAsia="Arial" w:hAnsi="Arial"/>
              <w:b w:val="1"/>
              <w:i w:val="0"/>
              <w:smallCaps w:val="0"/>
              <w:strike w:val="0"/>
              <w:color w:val="000000"/>
              <w:sz w:val="20"/>
              <w:szCs w:val="20"/>
              <w:u w:val="none"/>
              <w:shd w:fill="auto" w:val="clear"/>
              <w:vertAlign w:val="baseline"/>
            </w:rPr>
          </w:pPr>
          <w:sdt>
            <w:sdtPr>
              <w:tag w:val="goog_rdk_229"/>
            </w:sdtPr>
            <w:sdtContent>
              <w:ins w:author="SANDRA PATRICIA HOYOS SEPULVEDA" w:id="35" w:date="2022-06-04T20:15:06Z">
                <w:r w:rsidDel="00000000" w:rsidR="00000000" w:rsidRPr="00000000">
                  <w:rPr>
                    <w:rtl w:val="0"/>
                  </w:rPr>
                </w:r>
              </w:ins>
            </w:sdtContent>
          </w:sdt>
        </w:p>
      </w:sdtContent>
    </w:sdt>
    <w:p w:rsidR="00000000" w:rsidDel="00000000" w:rsidP="00000000" w:rsidRDefault="00000000" w:rsidRPr="00000000" w14:paraId="00000192">
      <w:pPr>
        <w:spacing w:after="120" w:lineRule="auto"/>
        <w:jc w:val="both"/>
        <w:rPr>
          <w:sz w:val="20"/>
          <w:szCs w:val="20"/>
        </w:rPr>
      </w:pPr>
      <w:sdt>
        <w:sdtPr>
          <w:tag w:val="goog_rdk_231"/>
        </w:sdtPr>
        <w:sdtContent>
          <w:commentRangeStart w:id="41"/>
        </w:sdtContent>
      </w:sdt>
      <w:r w:rsidDel="00000000" w:rsidR="00000000" w:rsidRPr="00000000">
        <w:rPr>
          <w:sz w:val="20"/>
          <w:szCs w:val="20"/>
          <w:rtl w:val="0"/>
        </w:rPr>
        <w:t xml:space="preserve">Uno de los aspectos más importantes durante el desarrollo de las Buenas Prácticas de Elaboración (B.P.E.) es garantizar que el producto a granel y el terminado, cumpla con todas las características y parámetros establecidos.</w:t>
      </w:r>
      <w:commentRangeEnd w:id="41"/>
      <w:r w:rsidDel="00000000" w:rsidR="00000000" w:rsidRPr="00000000">
        <w:commentReference w:id="41"/>
      </w:r>
      <w:r w:rsidDel="00000000" w:rsidR="00000000" w:rsidRPr="00000000">
        <w:rPr>
          <w:rtl w:val="0"/>
        </w:rPr>
      </w:r>
      <w:sdt>
        <w:sdtPr>
          <w:tag w:val="goog_rdk_232"/>
        </w:sdtPr>
        <w:sdtContent>
          <w:del w:author="SANDRA PATRICIA HOYOS SEPULVEDA" w:id="35" w:date="2022-06-04T20:15:06Z">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635</wp:posOffset>
                  </wp:positionV>
                  <wp:extent cx="1272032" cy="762000"/>
                  <wp:effectExtent b="0" l="0" r="0" t="0"/>
                  <wp:wrapSquare wrapText="bothSides" distB="0" distT="0" distL="114300" distR="114300"/>
                  <wp:docPr descr="Ilustración del control de calidad vector gratuito" id="1042" name="image9.jpg"/>
                  <a:graphic>
                    <a:graphicData uri="http://schemas.openxmlformats.org/drawingml/2006/picture">
                      <pic:pic>
                        <pic:nvPicPr>
                          <pic:cNvPr descr="Ilustración del control de calidad vector gratuito" id="0" name="image9.jpg"/>
                          <pic:cNvPicPr preferRelativeResize="0"/>
                        </pic:nvPicPr>
                        <pic:blipFill>
                          <a:blip r:embed="rId36"/>
                          <a:srcRect b="0" l="0" r="0" t="0"/>
                          <a:stretch>
                            <a:fillRect/>
                          </a:stretch>
                        </pic:blipFill>
                        <pic:spPr>
                          <a:xfrm>
                            <a:off x="0" y="0"/>
                            <a:ext cx="1272032" cy="762000"/>
                          </a:xfrm>
                          <a:prstGeom prst="rect"/>
                          <a:ln/>
                        </pic:spPr>
                      </pic:pic>
                    </a:graphicData>
                  </a:graphic>
                </wp:anchor>
              </w:drawing>
            </w:r>
          </w:del>
        </w:sdtContent>
      </w:sdt>
    </w:p>
    <w:p w:rsidR="00000000" w:rsidDel="00000000" w:rsidP="00000000" w:rsidRDefault="00000000" w:rsidRPr="00000000" w14:paraId="00000193">
      <w:pPr>
        <w:spacing w:after="120" w:lineRule="auto"/>
        <w:jc w:val="both"/>
        <w:rPr>
          <w:sz w:val="20"/>
          <w:szCs w:val="20"/>
        </w:rPr>
      </w:pPr>
      <w:r w:rsidDel="00000000" w:rsidR="00000000" w:rsidRPr="00000000">
        <w:rPr>
          <w:rtl w:val="0"/>
        </w:rPr>
      </w:r>
    </w:p>
    <w:p w:rsidR="00000000" w:rsidDel="00000000" w:rsidP="00000000" w:rsidRDefault="00000000" w:rsidRPr="00000000" w14:paraId="00000194">
      <w:pPr>
        <w:spacing w:after="120" w:lineRule="auto"/>
        <w:jc w:val="both"/>
        <w:rPr>
          <w:sz w:val="20"/>
          <w:szCs w:val="20"/>
        </w:rPr>
      </w:pPr>
      <w:r w:rsidDel="00000000" w:rsidR="00000000" w:rsidRPr="00000000">
        <w:rPr>
          <w:sz w:val="20"/>
          <w:szCs w:val="20"/>
          <w:rtl w:val="0"/>
        </w:rPr>
        <w:t xml:space="preserve">Para garantizar la calidad, se deberá aplicar paso a paso normas de B.PE; y examinar detalladamente los caracteres organolépticos de los preparados, un control de la rotulación y una serie de pruebas a realizar.</w:t>
      </w:r>
      <w:sdt>
        <w:sdtPr>
          <w:tag w:val="goog_rdk_233"/>
        </w:sdtPr>
        <w:sdtContent>
          <w:commentRangeStart w:id="42"/>
        </w:sdtContent>
      </w:sdt>
      <w:r w:rsidDel="00000000" w:rsidR="00000000" w:rsidRPr="00000000">
        <w:rPr>
          <w:rtl w:val="0"/>
        </w:rPr>
      </w:r>
    </w:p>
    <w:p w:rsidR="00000000" w:rsidDel="00000000" w:rsidP="00000000" w:rsidRDefault="00000000" w:rsidRPr="00000000" w14:paraId="00000195">
      <w:pPr>
        <w:spacing w:after="120" w:lineRule="auto"/>
        <w:jc w:val="both"/>
        <w:rPr>
          <w:sz w:val="20"/>
          <w:szCs w:val="20"/>
        </w:rPr>
      </w:pP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96">
      <w:pPr>
        <w:spacing w:after="120" w:lineRule="auto"/>
        <w:jc w:val="center"/>
        <w:rPr>
          <w:sz w:val="20"/>
          <w:szCs w:val="20"/>
        </w:rPr>
      </w:pPr>
      <w:r w:rsidDel="00000000" w:rsidR="00000000" w:rsidRPr="00000000">
        <w:rPr>
          <w:sz w:val="20"/>
          <w:szCs w:val="20"/>
        </w:rPr>
        <w:drawing>
          <wp:inline distB="0" distT="0" distL="0" distR="0">
            <wp:extent cx="5362036" cy="859932"/>
            <wp:effectExtent b="0" l="0" r="0" t="0"/>
            <wp:docPr id="1046"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5362036" cy="859932"/>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 Entes reguladores</w:t>
      </w:r>
      <w:sdt>
        <w:sdtPr>
          <w:tag w:val="goog_rdk_234"/>
        </w:sdtPr>
        <w:sdtContent>
          <w:commentRangeStart w:id="43"/>
        </w:sdtContent>
      </w:sdt>
      <w:sdt>
        <w:sdtPr>
          <w:tag w:val="goog_rdk_235"/>
        </w:sdtPr>
        <w:sdtContent>
          <w:commentRangeStart w:id="44"/>
        </w:sdtContent>
      </w:sdt>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commentRangeEnd w:id="43"/>
      <w:r w:rsidDel="00000000" w:rsidR="00000000" w:rsidRPr="00000000">
        <w:commentReference w:id="43"/>
      </w:r>
      <w:r w:rsidDel="00000000" w:rsidR="00000000" w:rsidRPr="00000000">
        <w:rPr>
          <w:rtl w:val="0"/>
        </w:rPr>
      </w:r>
      <w:sdt>
        <w:sdtPr>
          <w:tag w:val="goog_rdk_236"/>
        </w:sdtPr>
        <w:sdtContent>
          <w:del w:author="SANDRA PATRICIA HOYOS SEPULVEDA" w:id="36" w:date="2022-06-04T20:15:19Z">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-4444</wp:posOffset>
                  </wp:positionV>
                  <wp:extent cx="2009775" cy="809625"/>
                  <wp:effectExtent b="0" l="0" r="0" t="0"/>
                  <wp:wrapSquare wrapText="bothSides" distB="0" distT="0" distL="114300" distR="114300"/>
                  <wp:docPr descr="Invima" id="1048" name="image14.png"/>
                  <a:graphic>
                    <a:graphicData uri="http://schemas.openxmlformats.org/drawingml/2006/picture">
                      <pic:pic>
                        <pic:nvPicPr>
                          <pic:cNvPr descr="Invima" id="0" name="image14.png"/>
                          <pic:cNvPicPr preferRelativeResize="0"/>
                        </pic:nvPicPr>
                        <pic:blipFill>
                          <a:blip r:embed="rId38"/>
                          <a:srcRect b="0" l="0" r="0" t="0"/>
                          <a:stretch>
                            <a:fillRect/>
                          </a:stretch>
                        </pic:blipFill>
                        <pic:spPr>
                          <a:xfrm>
                            <a:off x="0" y="0"/>
                            <a:ext cx="2009775" cy="809625"/>
                          </a:xfrm>
                          <a:prstGeom prst="rect"/>
                          <a:ln/>
                        </pic:spPr>
                      </pic:pic>
                    </a:graphicData>
                  </a:graphic>
                </wp:anchor>
              </w:drawing>
            </w:r>
          </w:del>
        </w:sdtContent>
      </w:sdt>
      <w:sdt>
        <w:sdtPr>
          <w:tag w:val="goog_rdk_237"/>
        </w:sdtPr>
        <w:sdtContent>
          <w:ins w:author="SANDRA PATRICIA HOYOS SEPULVEDA" w:id="36" w:date="2022-06-04T20:15:19Z">
            <w:r w:rsidDel="00000000" w:rsidR="00000000" w:rsidRPr="00000000">
              <w:drawing>
                <wp:anchor allowOverlap="1" behindDoc="0" distB="0" distT="0" distL="114300" distR="114300" hidden="0" layoutInCell="1" locked="0" relativeHeight="0" simplePos="0">
                  <wp:simplePos x="0" y="0"/>
                  <wp:positionH relativeFrom="column">
                    <wp:posOffset>2219325</wp:posOffset>
                  </wp:positionH>
                  <wp:positionV relativeFrom="paragraph">
                    <wp:posOffset>174957</wp:posOffset>
                  </wp:positionV>
                  <wp:extent cx="2009775" cy="809625"/>
                  <wp:effectExtent b="0" l="0" r="0" t="0"/>
                  <wp:wrapSquare wrapText="bothSides" distB="0" distT="0" distL="114300" distR="114300"/>
                  <wp:docPr descr="Invima" id="1049" name="image14.png"/>
                  <a:graphic>
                    <a:graphicData uri="http://schemas.openxmlformats.org/drawingml/2006/picture">
                      <pic:pic>
                        <pic:nvPicPr>
                          <pic:cNvPr descr="Invima" id="0" name="image14.png"/>
                          <pic:cNvPicPr preferRelativeResize="0"/>
                        </pic:nvPicPr>
                        <pic:blipFill>
                          <a:blip r:embed="rId38"/>
                          <a:srcRect b="0" l="0" r="0" t="0"/>
                          <a:stretch>
                            <a:fillRect/>
                          </a:stretch>
                        </pic:blipFill>
                        <pic:spPr>
                          <a:xfrm>
                            <a:off x="0" y="0"/>
                            <a:ext cx="2009775" cy="809625"/>
                          </a:xfrm>
                          <a:prstGeom prst="rect"/>
                          <a:ln/>
                        </pic:spPr>
                      </pic:pic>
                    </a:graphicData>
                  </a:graphic>
                </wp:anchor>
              </w:drawing>
            </w:r>
          </w:ins>
        </w:sdtContent>
      </w:sdt>
    </w:p>
    <w:sdt>
      <w:sdtPr>
        <w:tag w:val="goog_rdk_240"/>
      </w:sdtPr>
      <w:sdtContent>
        <w:p w:rsidR="00000000" w:rsidDel="00000000" w:rsidP="00000000" w:rsidRDefault="00000000" w:rsidRPr="00000000" w14:paraId="00000199">
          <w:pPr>
            <w:spacing w:after="120" w:lineRule="auto"/>
            <w:jc w:val="both"/>
            <w:rPr>
              <w:ins w:author="SANDRA PATRICIA HOYOS SEPULVEDA" w:id="37" w:date="2022-06-04T20:15:15Z"/>
              <w:rFonts w:ascii="Arial" w:cs="Arial" w:eastAsia="Arial" w:hAnsi="Arial"/>
              <w:b w:val="0"/>
              <w:i w:val="0"/>
              <w:smallCaps w:val="0"/>
              <w:strike w:val="0"/>
              <w:color w:val="000000"/>
              <w:sz w:val="20"/>
              <w:szCs w:val="20"/>
              <w:u w:val="none"/>
              <w:shd w:fill="auto" w:val="clear"/>
              <w:vertAlign w:val="baseline"/>
            </w:rPr>
          </w:pPr>
          <w:sdt>
            <w:sdtPr>
              <w:tag w:val="goog_rdk_239"/>
            </w:sdtPr>
            <w:sdtContent>
              <w:ins w:author="SANDRA PATRICIA HOYOS SEPULVEDA" w:id="37" w:date="2022-06-04T20:15:15Z">
                <w:r w:rsidDel="00000000" w:rsidR="00000000" w:rsidRPr="00000000">
                  <w:rPr>
                    <w:rtl w:val="0"/>
                  </w:rPr>
                </w:r>
              </w:ins>
            </w:sdtContent>
          </w:sdt>
        </w:p>
      </w:sdtContent>
    </w:sdt>
    <w:sdt>
      <w:sdtPr>
        <w:tag w:val="goog_rdk_242"/>
      </w:sdtPr>
      <w:sdtContent>
        <w:p w:rsidR="00000000" w:rsidDel="00000000" w:rsidP="00000000" w:rsidRDefault="00000000" w:rsidRPr="00000000" w14:paraId="0000019A">
          <w:pPr>
            <w:spacing w:after="120" w:lineRule="auto"/>
            <w:jc w:val="both"/>
            <w:rPr>
              <w:ins w:author="SANDRA PATRICIA HOYOS SEPULVEDA" w:id="37" w:date="2022-06-04T20:15:15Z"/>
              <w:rFonts w:ascii="Arial" w:cs="Arial" w:eastAsia="Arial" w:hAnsi="Arial"/>
              <w:b w:val="0"/>
              <w:i w:val="0"/>
              <w:smallCaps w:val="0"/>
              <w:strike w:val="0"/>
              <w:color w:val="000000"/>
              <w:sz w:val="20"/>
              <w:szCs w:val="20"/>
              <w:u w:val="none"/>
              <w:shd w:fill="auto" w:val="clear"/>
              <w:vertAlign w:val="baseline"/>
            </w:rPr>
          </w:pPr>
          <w:sdt>
            <w:sdtPr>
              <w:tag w:val="goog_rdk_241"/>
            </w:sdtPr>
            <w:sdtContent>
              <w:ins w:author="SANDRA PATRICIA HOYOS SEPULVEDA" w:id="37" w:date="2022-06-04T20:15:15Z">
                <w:r w:rsidDel="00000000" w:rsidR="00000000" w:rsidRPr="00000000">
                  <w:rPr>
                    <w:rtl w:val="0"/>
                  </w:rPr>
                </w:r>
              </w:ins>
            </w:sdtContent>
          </w:sdt>
        </w:p>
      </w:sdtContent>
    </w:sdt>
    <w:sdt>
      <w:sdtPr>
        <w:tag w:val="goog_rdk_244"/>
      </w:sdtPr>
      <w:sdtContent>
        <w:p w:rsidR="00000000" w:rsidDel="00000000" w:rsidP="00000000" w:rsidRDefault="00000000" w:rsidRPr="00000000" w14:paraId="0000019B">
          <w:pPr>
            <w:spacing w:after="120" w:lineRule="auto"/>
            <w:jc w:val="both"/>
            <w:rPr>
              <w:ins w:author="SANDRA PATRICIA HOYOS SEPULVEDA" w:id="37" w:date="2022-06-04T20:15:15Z"/>
              <w:rFonts w:ascii="Arial" w:cs="Arial" w:eastAsia="Arial" w:hAnsi="Arial"/>
              <w:b w:val="0"/>
              <w:i w:val="0"/>
              <w:smallCaps w:val="0"/>
              <w:strike w:val="0"/>
              <w:color w:val="000000"/>
              <w:sz w:val="20"/>
              <w:szCs w:val="20"/>
              <w:u w:val="none"/>
              <w:shd w:fill="auto" w:val="clear"/>
              <w:vertAlign w:val="baseline"/>
            </w:rPr>
          </w:pPr>
          <w:sdt>
            <w:sdtPr>
              <w:tag w:val="goog_rdk_243"/>
            </w:sdtPr>
            <w:sdtContent>
              <w:ins w:author="SANDRA PATRICIA HOYOS SEPULVEDA" w:id="37" w:date="2022-06-04T20:15:15Z">
                <w:r w:rsidDel="00000000" w:rsidR="00000000" w:rsidRPr="00000000">
                  <w:rPr>
                    <w:rtl w:val="0"/>
                  </w:rPr>
                </w:r>
              </w:ins>
            </w:sdtContent>
          </w:sdt>
        </w:p>
      </w:sdtContent>
    </w:sdt>
    <w:sdt>
      <w:sdtPr>
        <w:tag w:val="goog_rdk_246"/>
      </w:sdtPr>
      <w:sdtContent>
        <w:p w:rsidR="00000000" w:rsidDel="00000000" w:rsidP="00000000" w:rsidRDefault="00000000" w:rsidRPr="00000000" w14:paraId="0000019C">
          <w:pPr>
            <w:spacing w:after="120" w:lineRule="auto"/>
            <w:jc w:val="both"/>
            <w:rPr>
              <w:ins w:author="SANDRA PATRICIA HOYOS SEPULVEDA" w:id="37" w:date="2022-06-04T20:15:15Z"/>
              <w:rFonts w:ascii="Arial" w:cs="Arial" w:eastAsia="Arial" w:hAnsi="Arial"/>
              <w:b w:val="0"/>
              <w:i w:val="0"/>
              <w:smallCaps w:val="0"/>
              <w:strike w:val="0"/>
              <w:color w:val="000000"/>
              <w:sz w:val="20"/>
              <w:szCs w:val="20"/>
              <w:u w:val="none"/>
              <w:shd w:fill="auto" w:val="clear"/>
              <w:vertAlign w:val="baseline"/>
            </w:rPr>
          </w:pPr>
          <w:sdt>
            <w:sdtPr>
              <w:tag w:val="goog_rdk_245"/>
            </w:sdtPr>
            <w:sdtContent>
              <w:ins w:author="SANDRA PATRICIA HOYOS SEPULVEDA" w:id="37" w:date="2022-06-04T20:15:15Z">
                <w:r w:rsidDel="00000000" w:rsidR="00000000" w:rsidRPr="00000000">
                  <w:rPr>
                    <w:rtl w:val="0"/>
                  </w:rPr>
                </w:r>
              </w:ins>
            </w:sdtContent>
          </w:sdt>
        </w:p>
      </w:sdtContent>
    </w:sdt>
    <w:sdt>
      <w:sdtPr>
        <w:tag w:val="goog_rdk_248"/>
      </w:sdtPr>
      <w:sdtContent>
        <w:p w:rsidR="00000000" w:rsidDel="00000000" w:rsidP="00000000" w:rsidRDefault="00000000" w:rsidRPr="00000000" w14:paraId="0000019D">
          <w:pPr>
            <w:spacing w:after="120" w:lineRule="auto"/>
            <w:jc w:val="both"/>
            <w:rPr>
              <w:ins w:author="SANDRA PATRICIA HOYOS SEPULVEDA" w:id="37" w:date="2022-06-04T20:15:15Z"/>
              <w:rFonts w:ascii="Arial" w:cs="Arial" w:eastAsia="Arial" w:hAnsi="Arial"/>
              <w:b w:val="0"/>
              <w:i w:val="0"/>
              <w:smallCaps w:val="0"/>
              <w:strike w:val="0"/>
              <w:color w:val="000000"/>
              <w:sz w:val="20"/>
              <w:szCs w:val="20"/>
              <w:u w:val="none"/>
              <w:shd w:fill="auto" w:val="clear"/>
              <w:vertAlign w:val="baseline"/>
            </w:rPr>
          </w:pPr>
          <w:sdt>
            <w:sdtPr>
              <w:tag w:val="goog_rdk_247"/>
            </w:sdtPr>
            <w:sdtContent>
              <w:ins w:author="SANDRA PATRICIA HOYOS SEPULVEDA" w:id="37" w:date="2022-06-04T20:15:15Z">
                <w:r w:rsidDel="00000000" w:rsidR="00000000" w:rsidRPr="00000000">
                  <w:rPr>
                    <w:rtl w:val="0"/>
                  </w:rPr>
                </w:r>
              </w:ins>
            </w:sdtContent>
          </w:sdt>
        </w:p>
      </w:sdtContent>
    </w:sdt>
    <w:p w:rsidR="00000000" w:rsidDel="00000000" w:rsidP="00000000" w:rsidRDefault="00000000" w:rsidRPr="00000000" w14:paraId="0000019E">
      <w:pPr>
        <w:spacing w:after="120" w:lineRule="auto"/>
        <w:jc w:val="both"/>
        <w:rPr>
          <w:sz w:val="20"/>
          <w:szCs w:val="20"/>
        </w:rPr>
      </w:pPr>
      <w:r w:rsidDel="00000000" w:rsidR="00000000" w:rsidRPr="00000000">
        <w:rPr>
          <w:sz w:val="20"/>
          <w:szCs w:val="20"/>
          <w:rtl w:val="0"/>
        </w:rPr>
        <w:t xml:space="preserve">El ente regulatorio encargado del seguimiento, auditoría y de otorgar la certificación es el Instituto Nacional de Vigilancia de Medicamentos y Alimentos INVIMA.</w:t>
      </w:r>
    </w:p>
    <w:p w:rsidR="00000000" w:rsidDel="00000000" w:rsidP="00000000" w:rsidRDefault="00000000" w:rsidRPr="00000000" w14:paraId="0000019F">
      <w:pPr>
        <w:spacing w:after="120" w:lineRule="auto"/>
        <w:jc w:val="both"/>
        <w:rPr>
          <w:sz w:val="20"/>
          <w:szCs w:val="20"/>
        </w:rPr>
      </w:pP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A0">
      <w:pPr>
        <w:spacing w:after="120" w:lineRule="auto"/>
        <w:jc w:val="both"/>
        <w:rPr>
          <w:sz w:val="20"/>
          <w:szCs w:val="20"/>
        </w:rPr>
      </w:pPr>
      <w:r w:rsidDel="00000000" w:rsidR="00000000" w:rsidRPr="00000000">
        <w:rPr>
          <w:rtl w:val="0"/>
        </w:rPr>
      </w:r>
    </w:p>
    <w:p w:rsidR="00000000" w:rsidDel="00000000" w:rsidP="00000000" w:rsidRDefault="00000000" w:rsidRPr="00000000" w14:paraId="000001A1">
      <w:pPr>
        <w:spacing w:after="120" w:lineRule="auto"/>
        <w:rPr>
          <w:b w:val="1"/>
          <w:sz w:val="20"/>
          <w:szCs w:val="20"/>
        </w:rPr>
      </w:pPr>
      <w:r w:rsidDel="00000000" w:rsidR="00000000" w:rsidRPr="00000000">
        <w:rPr>
          <w:rtl w:val="0"/>
        </w:rPr>
      </w:r>
    </w:p>
    <w:p w:rsidR="00000000" w:rsidDel="00000000" w:rsidP="00000000" w:rsidRDefault="00000000" w:rsidRPr="00000000" w14:paraId="000001A2">
      <w:pPr>
        <w:spacing w:after="120" w:lineRule="auto"/>
        <w:rPr>
          <w:b w:val="1"/>
          <w:sz w:val="20"/>
          <w:szCs w:val="20"/>
        </w:rPr>
      </w:pPr>
      <w:r w:rsidDel="00000000" w:rsidR="00000000" w:rsidRPr="00000000">
        <w:rPr>
          <w:b w:val="1"/>
          <w:sz w:val="20"/>
          <w:szCs w:val="20"/>
          <w:rtl w:val="0"/>
        </w:rPr>
        <w:t xml:space="preserve">4. Farmacopeas y referencias bibliográficas</w:t>
      </w:r>
      <w:sdt>
        <w:sdtPr>
          <w:tag w:val="goog_rdk_249"/>
        </w:sdtPr>
        <w:sdtContent>
          <w:commentRangeStart w:id="45"/>
        </w:sdtContent>
      </w:sdt>
      <w:r w:rsidDel="00000000" w:rsidR="00000000" w:rsidRPr="00000000">
        <w:rPr>
          <w:rtl w:val="0"/>
        </w:rPr>
      </w:r>
    </w:p>
    <w:p w:rsidR="00000000" w:rsidDel="00000000" w:rsidP="00000000" w:rsidRDefault="00000000" w:rsidRPr="00000000" w14:paraId="000001A3">
      <w:pPr>
        <w:spacing w:after="120" w:lineRule="auto"/>
        <w:rPr>
          <w:b w:val="1"/>
          <w:sz w:val="20"/>
          <w:szCs w:val="20"/>
        </w:rPr>
      </w:pPr>
      <w:commentRangeEnd w:id="45"/>
      <w:r w:rsidDel="00000000" w:rsidR="00000000" w:rsidRPr="00000000">
        <w:commentReference w:id="45"/>
      </w:r>
      <w:r w:rsidDel="00000000" w:rsidR="00000000" w:rsidRPr="00000000">
        <w:rPr>
          <w:rtl w:val="0"/>
        </w:rPr>
      </w:r>
      <w:sdt>
        <w:sdtPr>
          <w:tag w:val="goog_rdk_250"/>
        </w:sdtPr>
        <w:sdtContent>
          <w:ins w:author="SANDRA PATRICIA HOYOS SEPULVEDA" w:id="38" w:date="2022-06-04T20:15:30Z">
            <w:r w:rsidDel="00000000" w:rsidR="00000000" w:rsidRPr="00000000">
              <w:drawing>
                <wp:anchor allowOverlap="1" behindDoc="0" distB="0" distT="0" distL="114300" distR="114300" hidden="0" layoutInCell="1" locked="0" relativeHeight="0" simplePos="0">
                  <wp:simplePos x="0" y="0"/>
                  <wp:positionH relativeFrom="column">
                    <wp:posOffset>2337435</wp:posOffset>
                  </wp:positionH>
                  <wp:positionV relativeFrom="paragraph">
                    <wp:posOffset>190500</wp:posOffset>
                  </wp:positionV>
                  <wp:extent cx="1656397" cy="1104265"/>
                  <wp:effectExtent b="0" l="0" r="0" t="0"/>
                  <wp:wrapSquare wrapText="bothSides" distB="0" distT="0" distL="114300" distR="114300"/>
                  <wp:docPr descr="Lectura de libros, enciclopedias. estudiantes estudiando, aprendiendo. eventos de la biblioteca pública, tutoría y talleres gratuitos, concepto de ayuda con las tareas de la biblioteca. ilustración aislada violeta vibrante brillante vector gratuito" id="1032" name="image1.jpg"/>
                  <a:graphic>
                    <a:graphicData uri="http://schemas.openxmlformats.org/drawingml/2006/picture">
                      <pic:pic>
                        <pic:nvPicPr>
                          <pic:cNvPr descr="Lectura de libros, enciclopedias. estudiantes estudiando, aprendiendo. eventos de la biblioteca pública, tutoría y talleres gratuitos, concepto de ayuda con las tareas de la biblioteca. ilustración aislada violeta vibrante brillante vector gratuito" id="0" name="image1.jpg"/>
                          <pic:cNvPicPr preferRelativeResize="0"/>
                        </pic:nvPicPr>
                        <pic:blipFill>
                          <a:blip r:embed="rId39"/>
                          <a:srcRect b="0" l="0" r="0" t="0"/>
                          <a:stretch>
                            <a:fillRect/>
                          </a:stretch>
                        </pic:blipFill>
                        <pic:spPr>
                          <a:xfrm>
                            <a:off x="0" y="0"/>
                            <a:ext cx="1656397" cy="1104265"/>
                          </a:xfrm>
                          <a:prstGeom prst="rect"/>
                          <a:ln/>
                        </pic:spPr>
                      </pic:pic>
                    </a:graphicData>
                  </a:graphic>
                </wp:anchor>
              </w:drawing>
            </w:r>
          </w:ins>
        </w:sdtContent>
      </w:sdt>
    </w:p>
    <w:sdt>
      <w:sdtPr>
        <w:tag w:val="goog_rdk_253"/>
      </w:sdtPr>
      <w:sdtContent>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ins w:author="SANDRA PATRICIA HOYOS SEPULVEDA" w:id="38" w:date="2022-06-04T20:15:30Z"/>
              <w:b w:val="1"/>
              <w:sz w:val="20"/>
              <w:szCs w:val="20"/>
            </w:rPr>
          </w:pPr>
          <w:sdt>
            <w:sdtPr>
              <w:tag w:val="goog_rdk_252"/>
            </w:sdtPr>
            <w:sdtContent>
              <w:ins w:author="SANDRA PATRICIA HOYOS SEPULVEDA" w:id="38" w:date="2022-06-04T20:15:30Z">
                <w:r w:rsidDel="00000000" w:rsidR="00000000" w:rsidRPr="00000000">
                  <w:rPr>
                    <w:rtl w:val="0"/>
                  </w:rPr>
                </w:r>
              </w:ins>
            </w:sdtContent>
          </w:sdt>
        </w:p>
      </w:sdtContent>
    </w:sdt>
    <w:sdt>
      <w:sdtPr>
        <w:tag w:val="goog_rdk_255"/>
      </w:sdtPr>
      <w:sdtContent>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ins w:author="SANDRA PATRICIA HOYOS SEPULVEDA" w:id="38" w:date="2022-06-04T20:15:30Z"/>
              <w:b w:val="1"/>
              <w:sz w:val="20"/>
              <w:szCs w:val="20"/>
            </w:rPr>
          </w:pPr>
          <w:sdt>
            <w:sdtPr>
              <w:tag w:val="goog_rdk_254"/>
            </w:sdtPr>
            <w:sdtContent>
              <w:ins w:author="SANDRA PATRICIA HOYOS SEPULVEDA" w:id="38" w:date="2022-06-04T20:15:30Z">
                <w:r w:rsidDel="00000000" w:rsidR="00000000" w:rsidRPr="00000000">
                  <w:rPr>
                    <w:rtl w:val="0"/>
                  </w:rPr>
                </w:r>
              </w:ins>
            </w:sdtContent>
          </w:sdt>
        </w:p>
      </w:sdtContent>
    </w:sdt>
    <w:sdt>
      <w:sdtPr>
        <w:tag w:val="goog_rdk_257"/>
      </w:sdtPr>
      <w:sdtContent>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ins w:author="SANDRA PATRICIA HOYOS SEPULVEDA" w:id="38" w:date="2022-06-04T20:15:30Z"/>
              <w:b w:val="1"/>
              <w:sz w:val="20"/>
              <w:szCs w:val="20"/>
            </w:rPr>
          </w:pPr>
          <w:sdt>
            <w:sdtPr>
              <w:tag w:val="goog_rdk_256"/>
            </w:sdtPr>
            <w:sdtContent>
              <w:ins w:author="SANDRA PATRICIA HOYOS SEPULVEDA" w:id="38" w:date="2022-06-04T20:15:30Z">
                <w:r w:rsidDel="00000000" w:rsidR="00000000" w:rsidRPr="00000000">
                  <w:rPr>
                    <w:rtl w:val="0"/>
                  </w:rPr>
                </w:r>
              </w:ins>
            </w:sdtContent>
          </w:sdt>
        </w:p>
      </w:sdtContent>
    </w:sdt>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documento donde se recopila la información de las materias primas y de medicamentos. La información que se incluye en ellas está relacionada con los parámetros de calidad. Las farmacopeas se editan desde hace muchos años atrás (Renacimiento) y luego se hicieron obligatorias en los establecimientos farmacéuticos.</w:t>
      </w:r>
      <w:sdt>
        <w:sdtPr>
          <w:tag w:val="goog_rdk_258"/>
        </w:sdtPr>
        <w:sdtContent>
          <w:del w:author="SANDRA PATRICIA HOYOS SEPULVEDA" w:id="38" w:date="2022-06-04T20:15:30Z">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22225</wp:posOffset>
                  </wp:positionV>
                  <wp:extent cx="2000250" cy="1332230"/>
                  <wp:effectExtent b="0" l="0" r="0" t="0"/>
                  <wp:wrapSquare wrapText="bothSides" distB="0" distT="0" distL="114300" distR="114300"/>
                  <wp:docPr descr="Lectura de libros, enciclopedias. estudiantes estudiando, aprendiendo. eventos de la biblioteca pública, tutoría y talleres gratuitos, concepto de ayuda con las tareas de la biblioteca. ilustración aislada violeta vibrante brillante vector gratuito" id="1031" name="image1.jpg"/>
                  <a:graphic>
                    <a:graphicData uri="http://schemas.openxmlformats.org/drawingml/2006/picture">
                      <pic:pic>
                        <pic:nvPicPr>
                          <pic:cNvPr descr="Lectura de libros, enciclopedias. estudiantes estudiando, aprendiendo. eventos de la biblioteca pública, tutoría y talleres gratuitos, concepto de ayuda con las tareas de la biblioteca. ilustración aislada violeta vibrante brillante vector gratuito" id="0" name="image1.jpg"/>
                          <pic:cNvPicPr preferRelativeResize="0"/>
                        </pic:nvPicPr>
                        <pic:blipFill>
                          <a:blip r:embed="rId39"/>
                          <a:srcRect b="0" l="0" r="0" t="0"/>
                          <a:stretch>
                            <a:fillRect/>
                          </a:stretch>
                        </pic:blipFill>
                        <pic:spPr>
                          <a:xfrm>
                            <a:off x="0" y="0"/>
                            <a:ext cx="2000250" cy="1332230"/>
                          </a:xfrm>
                          <a:prstGeom prst="rect"/>
                          <a:ln/>
                        </pic:spPr>
                      </pic:pic>
                    </a:graphicData>
                  </a:graphic>
                </wp:anchor>
              </w:drawing>
            </w:r>
          </w:del>
        </w:sdtContent>
      </w:sdt>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definir como referencias oficiales, con peso legislativo, donde se consultan los estándares o requisitos de calidad de las materias primas farmacéuticas más utilizadas y las distintas formas farmacéuticas. Pone a disposición de todos los ciudadanos la información técnica sobre medicamentos.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varias farmacopeas reconocidas y prestigiosas: Farmacopea Norteamericana (USP), Farmacopea Británica (BP), Farmacopea Europea (Ph.Eur), Farmacopea Italiana (FU), Farmacopea Alemana (DAB), Farmacopea Belga (Ph. Belg), Farmacopea Francesa (Ph. Franc), Farmacopea Holandesa (Ph.Ned), y Farmacopea Suiza (Ph. Helv).</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Farmacopea se convierte en una herramienta básica para garantizar la calidad de los medicamentos y para el fortalecimiento del mercado farmacéutico. Cada país es autónomo para establecer su(s) farmacopea(s) oficial(es) y las especificaciones incluidas en ella(s)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Colombia se ha tomado como referencia la farmacopea norteamericana.</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imagen es un ejemplo de la información que se encuentra en la farmacopea y su utilidad para la fabricación de los productos farmacéuticos</w:t>
      </w:r>
      <w:sdt>
        <w:sdtPr>
          <w:tag w:val="goog_rdk_259"/>
        </w:sdtPr>
        <w:sdtContent>
          <w:commentRangeStart w:id="4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351830" cy="858941"/>
            <wp:effectExtent b="0" l="0" r="0" t="0"/>
            <wp:docPr id="1047"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5351830" cy="858941"/>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120" w:lineRule="auto"/>
        <w:rPr>
          <w:color w:val="000000"/>
          <w:sz w:val="20"/>
          <w:szCs w:val="20"/>
        </w:rPr>
      </w:pPr>
      <w:r w:rsidDel="00000000" w:rsidR="00000000" w:rsidRPr="00000000">
        <w:rPr>
          <w:rtl w:val="0"/>
        </w:rPr>
      </w:r>
    </w:p>
    <w:p w:rsidR="00000000" w:rsidDel="00000000" w:rsidP="00000000" w:rsidRDefault="00000000" w:rsidRPr="00000000" w14:paraId="000001AF">
      <w:pPr>
        <w:jc w:val="both"/>
        <w:rPr>
          <w:color w:val="000000"/>
          <w:sz w:val="20"/>
          <w:szCs w:val="20"/>
        </w:rPr>
      </w:pPr>
      <w:r w:rsidDel="00000000" w:rsidR="00000000" w:rsidRPr="00000000">
        <w:rPr>
          <w:color w:val="000000"/>
          <w:sz w:val="20"/>
          <w:szCs w:val="20"/>
          <w:rtl w:val="0"/>
        </w:rPr>
        <w:t xml:space="preserve">Con el objetivo de complementar el conocimiento adquirido y teniendo en cuenta que el alcance del Tecnólogo (a) en Regencia de Farmacia abarca las preparaciones magistrales no estériles, se propone al aprendiz consultar la guía con los requerimientos necesarios para el cumplimiento de las preparaciones magistrales estériles, presente en la sección de material complementario.</w:t>
      </w:r>
    </w:p>
    <w:p w:rsidR="00000000" w:rsidDel="00000000" w:rsidP="00000000" w:rsidRDefault="00000000" w:rsidRPr="00000000" w14:paraId="000001B0">
      <w:pPr>
        <w:spacing w:after="120" w:lineRule="auto"/>
        <w:rPr>
          <w:b w:val="1"/>
          <w:color w:val="000000"/>
          <w:sz w:val="20"/>
          <w:szCs w:val="20"/>
        </w:rPr>
      </w:pPr>
      <w:sdt>
        <w:sdtPr>
          <w:tag w:val="goog_rdk_260"/>
        </w:sdtPr>
        <w:sdtContent>
          <w:commentRangeStart w:id="47"/>
        </w:sdtContent>
      </w:sdt>
      <w:sdt>
        <w:sdtPr>
          <w:tag w:val="goog_rdk_261"/>
        </w:sdtPr>
        <w:sdtContent>
          <w:commentRangeStart w:id="48"/>
        </w:sdtContent>
      </w:sdt>
      <w:r w:rsidDel="00000000" w:rsidR="00000000" w:rsidRPr="00000000">
        <w:rPr>
          <w:rtl w:val="0"/>
        </w:rPr>
      </w:r>
    </w:p>
    <w:p w:rsidR="00000000" w:rsidDel="00000000" w:rsidP="00000000" w:rsidRDefault="00000000" w:rsidRPr="00000000" w14:paraId="000001B1">
      <w:pPr>
        <w:spacing w:after="120" w:lineRule="auto"/>
        <w:rPr>
          <w:b w:val="1"/>
          <w:sz w:val="20"/>
          <w:szCs w:val="20"/>
        </w:rPr>
      </w:pP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B2">
      <w:pPr>
        <w:spacing w:after="120" w:lineRule="auto"/>
        <w:rPr>
          <w:sz w:val="20"/>
          <w:szCs w:val="20"/>
        </w:rPr>
      </w:pP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1B4">
      <w:pPr>
        <w:spacing w:after="120" w:lineRule="auto"/>
        <w:jc w:val="both"/>
        <w:rPr>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B5">
            <w:pPr>
              <w:spacing w:after="120" w:lineRule="auto"/>
              <w:jc w:val="center"/>
              <w:rPr>
                <w:b w:val="1"/>
                <w:sz w:val="20"/>
                <w:szCs w:val="20"/>
              </w:rPr>
            </w:pPr>
            <w:r w:rsidDel="00000000" w:rsidR="00000000" w:rsidRPr="00000000">
              <w:rPr>
                <w:b w:val="1"/>
                <w:sz w:val="20"/>
                <w:szCs w:val="20"/>
                <w:rtl w:val="0"/>
              </w:rPr>
              <w:t xml:space="preserve">DESCRIPCIÓN DE ACTIVIDAD DIDÁCTICA</w:t>
            </w:r>
          </w:p>
        </w:tc>
      </w:tr>
      <w:tr>
        <w:trPr>
          <w:cantSplit w:val="0"/>
          <w:trHeight w:val="806" w:hRule="atLeast"/>
          <w:tblHeader w:val="0"/>
        </w:trPr>
        <w:tc>
          <w:tcPr>
            <w:shd w:fill="fac896" w:val="clear"/>
            <w:vAlign w:val="center"/>
          </w:tcPr>
          <w:sdt>
            <w:sdtPr>
              <w:tag w:val="goog_rdk_268"/>
            </w:sdtPr>
            <w:sdtContent>
              <w:p w:rsidR="00000000" w:rsidDel="00000000" w:rsidP="00000000" w:rsidRDefault="00000000" w:rsidRPr="00000000" w14:paraId="000001B7">
                <w:pPr>
                  <w:spacing w:after="120" w:lineRule="auto"/>
                  <w:rPr>
                    <w:b w:val="1"/>
                    <w:sz w:val="20"/>
                    <w:szCs w:val="20"/>
                    <w:rPrChange w:author="SANDRA PATRICIA HOYOS SEPULVEDA" w:id="39" w:date="2022-06-04T20:15:48Z">
                      <w:rPr>
                        <w:sz w:val="20"/>
                        <w:szCs w:val="20"/>
                      </w:rPr>
                    </w:rPrChange>
                  </w:rPr>
                </w:pPr>
                <w:sdt>
                  <w:sdtPr>
                    <w:tag w:val="goog_rdk_262"/>
                  </w:sdtPr>
                  <w:sdtContent>
                    <w:r w:rsidDel="00000000" w:rsidR="00000000" w:rsidRPr="00000000">
                      <w:rPr>
                        <w:b w:val="1"/>
                        <w:sz w:val="20"/>
                        <w:szCs w:val="20"/>
                        <w:rtl w:val="0"/>
                        <w:rPrChange w:author="SANDRA PATRICIA HOYOS SEPULVEDA" w:id="39" w:date="2022-06-04T20:15:48Z">
                          <w:rPr>
                            <w:sz w:val="20"/>
                            <w:szCs w:val="20"/>
                          </w:rPr>
                        </w:rPrChange>
                      </w:rPr>
                      <w:t xml:space="preserve">Nombre de la </w:t>
                    </w:r>
                  </w:sdtContent>
                </w:sdt>
                <w:sdt>
                  <w:sdtPr>
                    <w:tag w:val="goog_rdk_263"/>
                  </w:sdtPr>
                  <w:sdtContent>
                    <w:ins w:author="SANDRA PATRICIA HOYOS SEPULVEDA" w:id="40" w:date="2022-06-04T20:15:43Z"/>
                    <w:sdt>
                      <w:sdtPr>
                        <w:tag w:val="goog_rdk_264"/>
                      </w:sdtPr>
                      <w:sdtContent>
                        <w:ins w:author="SANDRA PATRICIA HOYOS SEPULVEDA" w:id="40" w:date="2022-06-04T20:15:43Z">
                          <w:r w:rsidDel="00000000" w:rsidR="00000000" w:rsidRPr="00000000">
                            <w:rPr>
                              <w:b w:val="1"/>
                              <w:sz w:val="20"/>
                              <w:szCs w:val="20"/>
                              <w:rtl w:val="0"/>
                              <w:rPrChange w:author="SANDRA PATRICIA HOYOS SEPULVEDA" w:id="39" w:date="2022-06-04T20:15:48Z">
                                <w:rPr>
                                  <w:sz w:val="20"/>
                                  <w:szCs w:val="20"/>
                                </w:rPr>
                              </w:rPrChange>
                            </w:rPr>
                            <w:t xml:space="preserve">a</w:t>
                          </w:r>
                        </w:ins>
                      </w:sdtContent>
                    </w:sdt>
                    <w:ins w:author="SANDRA PATRICIA HOYOS SEPULVEDA" w:id="40" w:date="2022-06-04T20:15:43Z"/>
                  </w:sdtContent>
                </w:sdt>
                <w:sdt>
                  <w:sdtPr>
                    <w:tag w:val="goog_rdk_265"/>
                  </w:sdtPr>
                  <w:sdtContent>
                    <w:del w:author="SANDRA PATRICIA HOYOS SEPULVEDA" w:id="40" w:date="2022-06-04T20:15:43Z"/>
                    <w:sdt>
                      <w:sdtPr>
                        <w:tag w:val="goog_rdk_266"/>
                      </w:sdtPr>
                      <w:sdtContent>
                        <w:del w:author="SANDRA PATRICIA HOYOS SEPULVEDA" w:id="40" w:date="2022-06-04T20:15:43Z">
                          <w:r w:rsidDel="00000000" w:rsidR="00000000" w:rsidRPr="00000000">
                            <w:rPr>
                              <w:b w:val="1"/>
                              <w:sz w:val="20"/>
                              <w:szCs w:val="20"/>
                              <w:rtl w:val="0"/>
                              <w:rPrChange w:author="SANDRA PATRICIA HOYOS SEPULVEDA" w:id="39" w:date="2022-06-04T20:15:48Z">
                                <w:rPr>
                                  <w:sz w:val="20"/>
                                  <w:szCs w:val="20"/>
                                </w:rPr>
                              </w:rPrChange>
                            </w:rPr>
                            <w:delText xml:space="preserve">A</w:delText>
                          </w:r>
                        </w:del>
                      </w:sdtContent>
                    </w:sdt>
                    <w:del w:author="SANDRA PATRICIA HOYOS SEPULVEDA" w:id="40" w:date="2022-06-04T20:15:43Z"/>
                  </w:sdtContent>
                </w:sdt>
                <w:sdt>
                  <w:sdtPr>
                    <w:tag w:val="goog_rdk_267"/>
                  </w:sdtPr>
                  <w:sdtContent>
                    <w:r w:rsidDel="00000000" w:rsidR="00000000" w:rsidRPr="00000000">
                      <w:rPr>
                        <w:b w:val="1"/>
                        <w:sz w:val="20"/>
                        <w:szCs w:val="20"/>
                        <w:rtl w:val="0"/>
                        <w:rPrChange w:author="SANDRA PATRICIA HOYOS SEPULVEDA" w:id="39" w:date="2022-06-04T20:15:48Z">
                          <w:rPr>
                            <w:sz w:val="20"/>
                            <w:szCs w:val="20"/>
                          </w:rPr>
                        </w:rPrChange>
                      </w:rPr>
                      <w:t xml:space="preserve">ctividad</w:t>
                    </w:r>
                  </w:sdtContent>
                </w:sdt>
              </w:p>
            </w:sdtContent>
          </w:sdt>
        </w:tc>
        <w:tc>
          <w:tcPr>
            <w:shd w:fill="auto" w:val="clear"/>
            <w:vAlign w:val="center"/>
          </w:tcPr>
          <w:p w:rsidR="00000000" w:rsidDel="00000000" w:rsidP="00000000" w:rsidRDefault="00000000" w:rsidRPr="00000000" w14:paraId="000001B8">
            <w:pPr>
              <w:spacing w:after="120" w:lineRule="auto"/>
              <w:rPr>
                <w:sz w:val="20"/>
                <w:szCs w:val="20"/>
              </w:rPr>
            </w:pPr>
            <w:r w:rsidDel="00000000" w:rsidR="00000000" w:rsidRPr="00000000">
              <w:rPr>
                <w:rtl w:val="0"/>
              </w:rPr>
            </w:r>
          </w:p>
        </w:tc>
      </w:tr>
      <w:tr>
        <w:trPr>
          <w:cantSplit w:val="0"/>
          <w:trHeight w:val="806" w:hRule="atLeast"/>
          <w:tblHeader w:val="0"/>
        </w:trPr>
        <w:tc>
          <w:tcPr>
            <w:shd w:fill="fac896" w:val="clear"/>
            <w:vAlign w:val="center"/>
          </w:tcPr>
          <w:sdt>
            <w:sdtPr>
              <w:tag w:val="goog_rdk_270"/>
            </w:sdtPr>
            <w:sdtContent>
              <w:p w:rsidR="00000000" w:rsidDel="00000000" w:rsidP="00000000" w:rsidRDefault="00000000" w:rsidRPr="00000000" w14:paraId="000001B9">
                <w:pPr>
                  <w:spacing w:after="120" w:lineRule="auto"/>
                  <w:rPr>
                    <w:b w:val="1"/>
                    <w:sz w:val="20"/>
                    <w:szCs w:val="20"/>
                    <w:rPrChange w:author="SANDRA PATRICIA HOYOS SEPULVEDA" w:id="39" w:date="2022-06-04T20:15:48Z">
                      <w:rPr>
                        <w:sz w:val="20"/>
                        <w:szCs w:val="20"/>
                      </w:rPr>
                    </w:rPrChange>
                  </w:rPr>
                </w:pPr>
                <w:sdt>
                  <w:sdtPr>
                    <w:tag w:val="goog_rdk_269"/>
                  </w:sdtPr>
                  <w:sdtContent>
                    <w:r w:rsidDel="00000000" w:rsidR="00000000" w:rsidRPr="00000000">
                      <w:rPr>
                        <w:b w:val="1"/>
                        <w:sz w:val="20"/>
                        <w:szCs w:val="20"/>
                        <w:rtl w:val="0"/>
                        <w:rPrChange w:author="SANDRA PATRICIA HOYOS SEPULVEDA" w:id="39" w:date="2022-06-04T20:15:48Z">
                          <w:rPr>
                            <w:sz w:val="20"/>
                            <w:szCs w:val="20"/>
                          </w:rPr>
                        </w:rPrChange>
                      </w:rPr>
                      <w:t xml:space="preserve">Objetivo de la actividad</w:t>
                    </w:r>
                  </w:sdtContent>
                </w:sdt>
              </w:p>
            </w:sdtContent>
          </w:sdt>
        </w:tc>
        <w:tc>
          <w:tcPr>
            <w:shd w:fill="auto" w:val="clear"/>
            <w:vAlign w:val="center"/>
          </w:tcPr>
          <w:p w:rsidR="00000000" w:rsidDel="00000000" w:rsidP="00000000" w:rsidRDefault="00000000" w:rsidRPr="00000000" w14:paraId="000001BA">
            <w:pPr>
              <w:spacing w:after="120" w:lineRule="auto"/>
              <w:rPr>
                <w:sz w:val="20"/>
                <w:szCs w:val="20"/>
              </w:rPr>
            </w:pPr>
            <w:r w:rsidDel="00000000" w:rsidR="00000000" w:rsidRPr="00000000">
              <w:rPr>
                <w:rtl w:val="0"/>
              </w:rPr>
            </w:r>
          </w:p>
        </w:tc>
      </w:tr>
      <w:tr>
        <w:trPr>
          <w:cantSplit w:val="0"/>
          <w:trHeight w:val="806" w:hRule="atLeast"/>
          <w:tblHeader w:val="0"/>
        </w:trPr>
        <w:tc>
          <w:tcPr>
            <w:shd w:fill="fac896" w:val="clear"/>
            <w:vAlign w:val="center"/>
          </w:tcPr>
          <w:sdt>
            <w:sdtPr>
              <w:tag w:val="goog_rdk_272"/>
            </w:sdtPr>
            <w:sdtContent>
              <w:p w:rsidR="00000000" w:rsidDel="00000000" w:rsidP="00000000" w:rsidRDefault="00000000" w:rsidRPr="00000000" w14:paraId="000001BB">
                <w:pPr>
                  <w:spacing w:after="120" w:lineRule="auto"/>
                  <w:rPr>
                    <w:b w:val="1"/>
                    <w:sz w:val="20"/>
                    <w:szCs w:val="20"/>
                    <w:rPrChange w:author="SANDRA PATRICIA HOYOS SEPULVEDA" w:id="39" w:date="2022-06-04T20:15:48Z">
                      <w:rPr>
                        <w:sz w:val="20"/>
                        <w:szCs w:val="20"/>
                      </w:rPr>
                    </w:rPrChange>
                  </w:rPr>
                </w:pPr>
                <w:sdt>
                  <w:sdtPr>
                    <w:tag w:val="goog_rdk_271"/>
                  </w:sdtPr>
                  <w:sdtContent>
                    <w:r w:rsidDel="00000000" w:rsidR="00000000" w:rsidRPr="00000000">
                      <w:rPr>
                        <w:b w:val="1"/>
                        <w:sz w:val="20"/>
                        <w:szCs w:val="20"/>
                        <w:rtl w:val="0"/>
                        <w:rPrChange w:author="SANDRA PATRICIA HOYOS SEPULVEDA" w:id="39" w:date="2022-06-04T20:15:48Z">
                          <w:rPr>
                            <w:sz w:val="20"/>
                            <w:szCs w:val="20"/>
                          </w:rPr>
                        </w:rPrChange>
                      </w:rPr>
                      <w:t xml:space="preserve">Tipo de actividad sugerida</w:t>
                    </w:r>
                  </w:sdtContent>
                </w:sdt>
              </w:p>
            </w:sdtContent>
          </w:sdt>
        </w:tc>
        <w:tc>
          <w:tcPr>
            <w:shd w:fill="auto" w:val="clear"/>
            <w:vAlign w:val="center"/>
          </w:tcPr>
          <w:p w:rsidR="00000000" w:rsidDel="00000000" w:rsidP="00000000" w:rsidRDefault="00000000" w:rsidRPr="00000000" w14:paraId="000001BC">
            <w:pPr>
              <w:spacing w:after="120" w:lineRule="auto"/>
              <w:rPr>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D">
            <w:pPr>
              <w:spacing w:after="120" w:lineRule="auto"/>
              <w:rPr>
                <w:b w:val="1"/>
                <w:sz w:val="20"/>
                <w:szCs w:val="20"/>
              </w:rPr>
            </w:pPr>
            <w:r w:rsidDel="00000000" w:rsidR="00000000" w:rsidRPr="00000000">
              <w:rPr>
                <w:b w:val="1"/>
                <w:sz w:val="20"/>
                <w:szCs w:val="20"/>
                <w:rtl w:val="0"/>
              </w:rPr>
              <w:t xml:space="preserve">Archivo de la actividad </w:t>
            </w:r>
          </w:p>
          <w:p w:rsidR="00000000" w:rsidDel="00000000" w:rsidP="00000000" w:rsidRDefault="00000000" w:rsidRPr="00000000" w14:paraId="000001BE">
            <w:pPr>
              <w:spacing w:after="120" w:lineRule="auto"/>
              <w:rPr>
                <w:b w:val="1"/>
                <w:sz w:val="20"/>
                <w:szCs w:val="20"/>
              </w:rPr>
            </w:pPr>
            <w:r w:rsidDel="00000000" w:rsidR="00000000" w:rsidRPr="00000000">
              <w:rPr>
                <w:b w:val="1"/>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BF">
            <w:pPr>
              <w:spacing w:after="120" w:lineRule="auto"/>
              <w:rPr>
                <w:sz w:val="20"/>
                <w:szCs w:val="20"/>
              </w:rPr>
            </w:pPr>
            <w:r w:rsidDel="00000000" w:rsidR="00000000" w:rsidRPr="00000000">
              <w:rPr>
                <w:rtl w:val="0"/>
              </w:rPr>
            </w:r>
          </w:p>
        </w:tc>
      </w:tr>
    </w:tbl>
    <w:p w:rsidR="00000000" w:rsidDel="00000000" w:rsidP="00000000" w:rsidRDefault="00000000" w:rsidRPr="00000000" w14:paraId="000001C0">
      <w:pPr>
        <w:spacing w:after="120" w:lineRule="auto"/>
        <w:jc w:val="both"/>
        <w:rPr>
          <w:sz w:val="20"/>
          <w:szCs w:val="20"/>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sdt>
        <w:sdtPr>
          <w:tag w:val="goog_rdk_273"/>
        </w:sdtPr>
        <w:sdtContent>
          <w:del w:author="SANDRA PATRICIA HOYOS SEPULVEDA" w:id="41" w:date="2022-06-04T20:15:51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delText xml:space="preserve">: </w:delText>
            </w:r>
          </w:del>
        </w:sdtContent>
      </w:sdt>
      <w:r w:rsidDel="00000000" w:rsidR="00000000" w:rsidRPr="00000000">
        <w:rPr>
          <w:rtl w:val="0"/>
        </w:rPr>
      </w:r>
    </w:p>
    <w:p w:rsidR="00000000" w:rsidDel="00000000" w:rsidP="00000000" w:rsidRDefault="00000000" w:rsidRPr="00000000" w14:paraId="000001C2">
      <w:pPr>
        <w:spacing w:after="120" w:lineRule="auto"/>
        <w:rPr>
          <w:sz w:val="20"/>
          <w:szCs w:val="20"/>
        </w:rPr>
      </w:pPr>
      <w:r w:rsidDel="00000000" w:rsidR="00000000" w:rsidRPr="00000000">
        <w:rPr>
          <w:sz w:val="20"/>
          <w:szCs w:val="20"/>
          <w:rtl w:val="0"/>
        </w:rPr>
        <w:t xml:space="preserve"> </w:t>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977"/>
        <w:gridCol w:w="2313"/>
        <w:gridCol w:w="2519"/>
        <w:tblGridChange w:id="0">
          <w:tblGrid>
            <w:gridCol w:w="2263"/>
            <w:gridCol w:w="2977"/>
            <w:gridCol w:w="2313"/>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C3">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4">
            <w:pPr>
              <w:spacing w:after="120" w:lineRule="auto"/>
              <w:jc w:val="center"/>
              <w:rPr>
                <w:b w:val="1"/>
                <w:sz w:val="20"/>
                <w:szCs w:val="20"/>
              </w:rPr>
            </w:pPr>
            <w:r w:rsidDel="00000000" w:rsidR="00000000" w:rsidRPr="00000000">
              <w:rPr>
                <w:b w:val="1"/>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5">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C6">
            <w:pPr>
              <w:spacing w:after="120" w:lineRule="auto"/>
              <w:jc w:val="center"/>
              <w:rPr>
                <w:b w:val="1"/>
                <w:sz w:val="20"/>
                <w:szCs w:val="20"/>
              </w:rPr>
            </w:pPr>
            <w:r w:rsidDel="00000000" w:rsidR="00000000" w:rsidRPr="00000000">
              <w:rPr>
                <w:b w:val="1"/>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7">
            <w:pPr>
              <w:spacing w:after="120" w:lineRule="auto"/>
              <w:jc w:val="center"/>
              <w:rPr>
                <w:b w:val="1"/>
                <w:sz w:val="20"/>
                <w:szCs w:val="20"/>
              </w:rPr>
            </w:pPr>
            <w:r w:rsidDel="00000000" w:rsidR="00000000" w:rsidRPr="00000000">
              <w:rPr>
                <w:b w:val="1"/>
                <w:sz w:val="20"/>
                <w:szCs w:val="20"/>
                <w:rtl w:val="0"/>
              </w:rPr>
              <w:t xml:space="preserve">Enlace del </w:t>
            </w:r>
            <w:sdt>
              <w:sdtPr>
                <w:tag w:val="goog_rdk_274"/>
              </w:sdtPr>
              <w:sdtContent>
                <w:ins w:author="SANDRA PATRICIA HOYOS SEPULVEDA" w:id="42" w:date="2022-06-04T20:15:55Z">
                  <w:r w:rsidDel="00000000" w:rsidR="00000000" w:rsidRPr="00000000">
                    <w:rPr>
                      <w:b w:val="1"/>
                      <w:sz w:val="20"/>
                      <w:szCs w:val="20"/>
                      <w:rtl w:val="0"/>
                    </w:rPr>
                    <w:t xml:space="preserve">r</w:t>
                  </w:r>
                </w:ins>
              </w:sdtContent>
            </w:sdt>
            <w:sdt>
              <w:sdtPr>
                <w:tag w:val="goog_rdk_275"/>
              </w:sdtPr>
              <w:sdtContent>
                <w:del w:author="SANDRA PATRICIA HOYOS SEPULVEDA" w:id="42" w:date="2022-06-04T20:15:55Z">
                  <w:r w:rsidDel="00000000" w:rsidR="00000000" w:rsidRPr="00000000">
                    <w:rPr>
                      <w:b w:val="1"/>
                      <w:sz w:val="20"/>
                      <w:szCs w:val="20"/>
                      <w:rtl w:val="0"/>
                    </w:rPr>
                    <w:delText xml:space="preserve">R</w:delText>
                  </w:r>
                </w:del>
              </w:sdtContent>
            </w:sdt>
            <w:r w:rsidDel="00000000" w:rsidR="00000000" w:rsidRPr="00000000">
              <w:rPr>
                <w:b w:val="1"/>
                <w:sz w:val="20"/>
                <w:szCs w:val="20"/>
                <w:rtl w:val="0"/>
              </w:rPr>
              <w:t xml:space="preserve">ecurso o</w:t>
            </w:r>
          </w:p>
          <w:p w:rsidR="00000000" w:rsidDel="00000000" w:rsidP="00000000" w:rsidRDefault="00000000" w:rsidRPr="00000000" w14:paraId="000001C8">
            <w:pPr>
              <w:spacing w:after="120" w:lineRule="auto"/>
              <w:jc w:val="center"/>
              <w:rPr>
                <w:b w:val="1"/>
                <w:sz w:val="20"/>
                <w:szCs w:val="20"/>
              </w:rPr>
            </w:pPr>
            <w:sdt>
              <w:sdtPr>
                <w:tag w:val="goog_rdk_277"/>
              </w:sdtPr>
              <w:sdtContent>
                <w:ins w:author="SANDRA PATRICIA HOYOS SEPULVEDA" w:id="43" w:date="2022-06-04T20:15:59Z">
                  <w:r w:rsidDel="00000000" w:rsidR="00000000" w:rsidRPr="00000000">
                    <w:rPr>
                      <w:b w:val="1"/>
                      <w:sz w:val="20"/>
                      <w:szCs w:val="20"/>
                      <w:rtl w:val="0"/>
                    </w:rPr>
                    <w:t xml:space="preserve">a</w:t>
                  </w:r>
                </w:ins>
              </w:sdtContent>
            </w:sdt>
            <w:sdt>
              <w:sdtPr>
                <w:tag w:val="goog_rdk_278"/>
              </w:sdtPr>
              <w:sdtContent>
                <w:del w:author="SANDRA PATRICIA HOYOS SEPULVEDA" w:id="43" w:date="2022-06-04T20:15:59Z">
                  <w:r w:rsidDel="00000000" w:rsidR="00000000" w:rsidRPr="00000000">
                    <w:rPr>
                      <w:b w:val="1"/>
                      <w:sz w:val="20"/>
                      <w:szCs w:val="20"/>
                      <w:rtl w:val="0"/>
                    </w:rPr>
                    <w:delText xml:space="preserve">A</w:delText>
                  </w:r>
                </w:del>
              </w:sdtContent>
            </w:sdt>
            <w:r w:rsidDel="00000000" w:rsidR="00000000" w:rsidRPr="00000000">
              <w:rPr>
                <w:b w:val="1"/>
                <w:sz w:val="20"/>
                <w:szCs w:val="20"/>
                <w:rtl w:val="0"/>
              </w:rPr>
              <w:t xml:space="preserve">rchivo del documento o material</w:t>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C9">
            <w:pPr>
              <w:spacing w:after="120" w:lineRule="auto"/>
              <w:rPr>
                <w:color w:val="000000"/>
                <w:sz w:val="20"/>
                <w:szCs w:val="20"/>
              </w:rPr>
            </w:pPr>
            <w:r w:rsidDel="00000000" w:rsidR="00000000" w:rsidRPr="00000000">
              <w:rPr>
                <w:color w:val="000000"/>
                <w:sz w:val="20"/>
                <w:szCs w:val="20"/>
                <w:rtl w:val="0"/>
              </w:rPr>
              <w:t xml:space="preserve">Buenas prácticas</w:t>
            </w:r>
          </w:p>
        </w:tc>
        <w:tc>
          <w:tcPr>
            <w:tcMar>
              <w:top w:w="100.0" w:type="dxa"/>
              <w:left w:w="100.0" w:type="dxa"/>
              <w:bottom w:w="100.0" w:type="dxa"/>
              <w:right w:w="100.0" w:type="dxa"/>
            </w:tcMar>
            <w:vAlign w:val="center"/>
          </w:tcPr>
          <w:p w:rsidR="00000000" w:rsidDel="00000000" w:rsidP="00000000" w:rsidRDefault="00000000" w:rsidRPr="00000000" w14:paraId="000001CA">
            <w:pPr>
              <w:spacing w:after="120" w:lineRule="auto"/>
              <w:rPr>
                <w:i w:val="1"/>
                <w:color w:val="000000"/>
                <w:sz w:val="20"/>
                <w:szCs w:val="20"/>
              </w:rPr>
            </w:pPr>
            <w:bookmarkStart w:colFirst="0" w:colLast="0" w:name="_heading=h.30j0zll" w:id="1"/>
            <w:bookmarkEnd w:id="1"/>
            <w:r w:rsidDel="00000000" w:rsidR="00000000" w:rsidRPr="00000000">
              <w:rPr>
                <w:color w:val="000000"/>
                <w:sz w:val="20"/>
                <w:szCs w:val="20"/>
                <w:rtl w:val="0"/>
              </w:rPr>
              <w:t xml:space="preserve">Decreto 0780 de 2016. (2016). </w:t>
            </w:r>
            <w:r w:rsidDel="00000000" w:rsidR="00000000" w:rsidRPr="00000000">
              <w:rPr>
                <w:i w:val="1"/>
                <w:color w:val="000000"/>
                <w:sz w:val="20"/>
                <w:szCs w:val="20"/>
                <w:rtl w:val="0"/>
              </w:rPr>
              <w:t xml:space="preserve">Por medio del cual se expide el Decreto Único Reglamentario del Sector Salud y Protección Social.</w:t>
            </w:r>
            <w:r w:rsidDel="00000000" w:rsidR="00000000" w:rsidRPr="00000000">
              <w:rPr>
                <w:color w:val="000000"/>
                <w:sz w:val="20"/>
                <w:szCs w:val="20"/>
                <w:rtl w:val="0"/>
              </w:rPr>
              <w:t xml:space="preserve">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B">
            <w:pPr>
              <w:spacing w:after="120" w:lineRule="auto"/>
              <w:rPr>
                <w:color w:val="000000"/>
                <w:sz w:val="20"/>
                <w:szCs w:val="20"/>
              </w:rPr>
            </w:pPr>
            <w:r w:rsidDel="00000000" w:rsidR="00000000" w:rsidRPr="00000000">
              <w:rPr>
                <w:color w:val="000000"/>
                <w:sz w:val="20"/>
                <w:szCs w:val="20"/>
                <w:rtl w:val="0"/>
              </w:rPr>
              <w:t xml:space="preserve">Decreto</w:t>
            </w:r>
          </w:p>
        </w:tc>
        <w:tc>
          <w:tcPr>
            <w:tcMar>
              <w:top w:w="100.0" w:type="dxa"/>
              <w:left w:w="100.0" w:type="dxa"/>
              <w:bottom w:w="100.0" w:type="dxa"/>
              <w:right w:w="100.0" w:type="dxa"/>
            </w:tcMar>
            <w:vAlign w:val="center"/>
          </w:tcPr>
          <w:p w:rsidR="00000000" w:rsidDel="00000000" w:rsidP="00000000" w:rsidRDefault="00000000" w:rsidRPr="00000000" w14:paraId="000001CC">
            <w:pPr>
              <w:spacing w:after="120" w:lineRule="auto"/>
              <w:rPr>
                <w:color w:val="000000"/>
                <w:sz w:val="20"/>
                <w:szCs w:val="20"/>
              </w:rPr>
            </w:pPr>
            <w:r w:rsidDel="00000000" w:rsidR="00000000" w:rsidRPr="00000000">
              <w:rPr>
                <w:color w:val="000000"/>
                <w:sz w:val="20"/>
                <w:szCs w:val="20"/>
                <w:rtl w:val="0"/>
              </w:rPr>
              <w:t xml:space="preserve">Anexo/Anexo_4_decreto_0780_de_2016</w:t>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E">
            <w:pPr>
              <w:spacing w:after="120" w:lineRule="auto"/>
              <w:rPr>
                <w:color w:val="000000"/>
                <w:sz w:val="20"/>
                <w:szCs w:val="20"/>
              </w:rPr>
            </w:pPr>
            <w:r w:rsidDel="00000000" w:rsidR="00000000" w:rsidRPr="00000000">
              <w:rPr>
                <w:color w:val="000000"/>
                <w:sz w:val="20"/>
                <w:szCs w:val="20"/>
                <w:rtl w:val="0"/>
              </w:rPr>
              <w:t xml:space="preserve">Red de autoridades de medicamentos de Iberoamérica. (2016). </w:t>
            </w:r>
            <w:r w:rsidDel="00000000" w:rsidR="00000000" w:rsidRPr="00000000">
              <w:rPr>
                <w:i w:val="1"/>
                <w:color w:val="000000"/>
                <w:sz w:val="20"/>
                <w:szCs w:val="20"/>
                <w:rtl w:val="0"/>
              </w:rPr>
              <w:t xml:space="preserve">Guía de buenas prácticas de elaboración y control de calidad de preparaciones magistrales y oficinales</w:t>
            </w:r>
            <w:r w:rsidDel="00000000" w:rsidR="00000000" w:rsidRPr="00000000">
              <w:rPr>
                <w:color w:val="00000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CF">
            <w:pPr>
              <w:spacing w:after="120" w:lineRule="auto"/>
              <w:rPr>
                <w:color w:val="000000"/>
                <w:sz w:val="20"/>
                <w:szCs w:val="20"/>
              </w:rPr>
            </w:pPr>
            <w:r w:rsidDel="00000000" w:rsidR="00000000" w:rsidRPr="00000000">
              <w:rPr>
                <w:color w:val="000000"/>
                <w:sz w:val="20"/>
                <w:szCs w:val="20"/>
                <w:rtl w:val="0"/>
              </w:rPr>
              <w:t xml:space="preserve">Documento</w:t>
            </w:r>
          </w:p>
        </w:tc>
        <w:tc>
          <w:tcPr>
            <w:tcMar>
              <w:top w:w="100.0" w:type="dxa"/>
              <w:left w:w="100.0" w:type="dxa"/>
              <w:bottom w:w="100.0" w:type="dxa"/>
              <w:right w:w="100.0" w:type="dxa"/>
            </w:tcMar>
            <w:vAlign w:val="center"/>
          </w:tcPr>
          <w:p w:rsidR="00000000" w:rsidDel="00000000" w:rsidP="00000000" w:rsidRDefault="00000000" w:rsidRPr="00000000" w14:paraId="000001D0">
            <w:pPr>
              <w:spacing w:after="120" w:lineRule="auto"/>
              <w:rPr>
                <w:color w:val="000000"/>
                <w:sz w:val="20"/>
                <w:szCs w:val="20"/>
              </w:rPr>
            </w:pPr>
            <w:r w:rsidDel="00000000" w:rsidR="00000000" w:rsidRPr="00000000">
              <w:rPr>
                <w:color w:val="000000"/>
                <w:sz w:val="20"/>
                <w:szCs w:val="20"/>
                <w:rtl w:val="0"/>
              </w:rPr>
              <w:t xml:space="preserve">Anexo/Anexo_6_guia_de_buenas_practicas_elaboracion_control_calidad_preparaciones_magistrales_oficinales</w:t>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2">
            <w:pPr>
              <w:spacing w:after="120" w:lineRule="auto"/>
              <w:rPr>
                <w:i w:val="1"/>
                <w:color w:val="000000"/>
                <w:sz w:val="20"/>
                <w:szCs w:val="20"/>
              </w:rPr>
            </w:pPr>
            <w:r w:rsidDel="00000000" w:rsidR="00000000" w:rsidRPr="00000000">
              <w:rPr>
                <w:color w:val="000000"/>
                <w:sz w:val="20"/>
                <w:szCs w:val="20"/>
                <w:rtl w:val="0"/>
              </w:rPr>
              <w:t xml:space="preserve">Correa, O. </w:t>
            </w:r>
            <w:r w:rsidDel="00000000" w:rsidR="00000000" w:rsidRPr="00000000">
              <w:rPr>
                <w:i w:val="1"/>
                <w:color w:val="000000"/>
                <w:sz w:val="20"/>
                <w:szCs w:val="20"/>
                <w:rtl w:val="0"/>
              </w:rPr>
              <w:t xml:space="preserve">Preparados magistrales y oficinales no estériles. </w:t>
            </w:r>
          </w:p>
        </w:tc>
        <w:tc>
          <w:tcPr>
            <w:tcMar>
              <w:top w:w="100.0" w:type="dxa"/>
              <w:left w:w="100.0" w:type="dxa"/>
              <w:bottom w:w="100.0" w:type="dxa"/>
              <w:right w:w="100.0" w:type="dxa"/>
            </w:tcMar>
            <w:vAlign w:val="center"/>
          </w:tcPr>
          <w:p w:rsidR="00000000" w:rsidDel="00000000" w:rsidP="00000000" w:rsidRDefault="00000000" w:rsidRPr="00000000" w14:paraId="000001D3">
            <w:pPr>
              <w:spacing w:after="120" w:lineRule="auto"/>
              <w:rPr>
                <w:color w:val="000000"/>
                <w:sz w:val="20"/>
                <w:szCs w:val="20"/>
              </w:rPr>
            </w:pPr>
            <w:r w:rsidDel="00000000" w:rsidR="00000000" w:rsidRPr="00000000">
              <w:rPr>
                <w:color w:val="000000"/>
                <w:sz w:val="20"/>
                <w:szCs w:val="20"/>
                <w:rtl w:val="0"/>
              </w:rPr>
              <w:t xml:space="preserve">Documento</w:t>
            </w:r>
          </w:p>
        </w:tc>
        <w:tc>
          <w:tcPr>
            <w:tcMar>
              <w:top w:w="100.0" w:type="dxa"/>
              <w:left w:w="100.0" w:type="dxa"/>
              <w:bottom w:w="100.0" w:type="dxa"/>
              <w:right w:w="100.0" w:type="dxa"/>
            </w:tcMar>
            <w:vAlign w:val="center"/>
          </w:tcPr>
          <w:p w:rsidR="00000000" w:rsidDel="00000000" w:rsidP="00000000" w:rsidRDefault="00000000" w:rsidRPr="00000000" w14:paraId="000001D4">
            <w:pPr>
              <w:spacing w:after="120" w:lineRule="auto"/>
              <w:rPr>
                <w:color w:val="000000"/>
                <w:sz w:val="20"/>
                <w:szCs w:val="20"/>
              </w:rPr>
            </w:pPr>
            <w:r w:rsidDel="00000000" w:rsidR="00000000" w:rsidRPr="00000000">
              <w:rPr>
                <w:color w:val="000000"/>
                <w:sz w:val="20"/>
                <w:szCs w:val="20"/>
                <w:rtl w:val="0"/>
              </w:rPr>
              <w:t xml:space="preserve">Anexo/Anexo_5_documento_magistrales_no_esteriles</w:t>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Amaya, A.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Guía de gestión de la calidad en el proceso de elaboración de magistrales estériles con base en la estructura de alto nivel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7">
            <w:pPr>
              <w:spacing w:after="120" w:lineRule="auto"/>
              <w:rPr>
                <w:color w:val="000000"/>
                <w:sz w:val="20"/>
                <w:szCs w:val="20"/>
              </w:rPr>
            </w:pPr>
            <w:r w:rsidDel="00000000" w:rsidR="00000000" w:rsidRPr="00000000">
              <w:rPr>
                <w:color w:val="000000"/>
                <w:sz w:val="20"/>
                <w:szCs w:val="20"/>
                <w:rtl w:val="0"/>
              </w:rPr>
              <w:t xml:space="preserve">Documento</w:t>
            </w:r>
          </w:p>
        </w:tc>
        <w:tc>
          <w:tcPr>
            <w:tcMar>
              <w:top w:w="100.0" w:type="dxa"/>
              <w:left w:w="100.0" w:type="dxa"/>
              <w:bottom w:w="100.0" w:type="dxa"/>
              <w:right w:w="100.0" w:type="dxa"/>
            </w:tcMar>
            <w:vAlign w:val="center"/>
          </w:tcPr>
          <w:p w:rsidR="00000000" w:rsidDel="00000000" w:rsidP="00000000" w:rsidRDefault="00000000" w:rsidRPr="00000000" w14:paraId="000001D8">
            <w:pPr>
              <w:spacing w:after="120" w:lineRule="auto"/>
              <w:rPr>
                <w:color w:val="000000"/>
                <w:sz w:val="20"/>
                <w:szCs w:val="20"/>
              </w:rPr>
            </w:pPr>
            <w:r w:rsidDel="00000000" w:rsidR="00000000" w:rsidRPr="00000000">
              <w:rPr>
                <w:color w:val="000000"/>
                <w:sz w:val="20"/>
                <w:szCs w:val="20"/>
                <w:rtl w:val="0"/>
              </w:rPr>
              <w:t xml:space="preserve">Anexo/</w:t>
            </w:r>
            <w:r w:rsidDel="00000000" w:rsidR="00000000" w:rsidRPr="00000000">
              <w:rPr>
                <w:rtl w:val="0"/>
              </w:rPr>
              <w:t xml:space="preserve"> </w:t>
            </w:r>
            <w:r w:rsidDel="00000000" w:rsidR="00000000" w:rsidRPr="00000000">
              <w:rPr>
                <w:color w:val="000000"/>
                <w:sz w:val="20"/>
                <w:szCs w:val="20"/>
                <w:rtl w:val="0"/>
              </w:rPr>
              <w:t xml:space="preserve">Anexo_3_CF019_guia_preparaciones_magistrales_esteriles</w:t>
            </w:r>
          </w:p>
        </w:tc>
      </w:tr>
    </w:tbl>
    <w:p w:rsidR="00000000" w:rsidDel="00000000" w:rsidP="00000000" w:rsidRDefault="00000000" w:rsidRPr="00000000" w14:paraId="000001D9">
      <w:pPr>
        <w:spacing w:after="120" w:lineRule="auto"/>
        <w:rPr>
          <w:b w:val="1"/>
          <w:sz w:val="20"/>
          <w:szCs w:val="20"/>
        </w:rPr>
      </w:pPr>
      <w:r w:rsidDel="00000000" w:rsidR="00000000" w:rsidRPr="00000000">
        <w:rPr>
          <w:rtl w:val="0"/>
        </w:rPr>
      </w:r>
    </w:p>
    <w:sdt>
      <w:sdtPr>
        <w:tag w:val="goog_rdk_281"/>
      </w:sdtPr>
      <w:sdtContent>
        <w:p w:rsidR="00000000" w:rsidDel="00000000" w:rsidP="00000000" w:rsidRDefault="00000000" w:rsidRPr="00000000" w14:paraId="000001DA">
          <w:pPr>
            <w:spacing w:after="120" w:lineRule="auto"/>
            <w:rPr>
              <w:ins w:author="SANDRA PATRICIA HOYOS SEPULVEDA" w:id="44" w:date="2022-06-04T20:16:03Z"/>
              <w:b w:val="1"/>
              <w:sz w:val="20"/>
              <w:szCs w:val="20"/>
            </w:rPr>
          </w:pPr>
          <w:sdt>
            <w:sdtPr>
              <w:tag w:val="goog_rdk_280"/>
            </w:sdtPr>
            <w:sdtContent>
              <w:ins w:author="SANDRA PATRICIA HOYOS SEPULVEDA" w:id="44" w:date="2022-06-04T20:16:03Z">
                <w:r w:rsidDel="00000000" w:rsidR="00000000" w:rsidRPr="00000000">
                  <w:rPr>
                    <w:rtl w:val="0"/>
                  </w:rPr>
                </w:r>
              </w:ins>
            </w:sdtContent>
          </w:sdt>
        </w:p>
      </w:sdtContent>
    </w:sdt>
    <w:sdt>
      <w:sdtPr>
        <w:tag w:val="goog_rdk_283"/>
      </w:sdtPr>
      <w:sdtContent>
        <w:p w:rsidR="00000000" w:rsidDel="00000000" w:rsidP="00000000" w:rsidRDefault="00000000" w:rsidRPr="00000000" w14:paraId="000001DB">
          <w:pPr>
            <w:spacing w:after="120" w:lineRule="auto"/>
            <w:rPr>
              <w:ins w:author="SANDRA PATRICIA HOYOS SEPULVEDA" w:id="44" w:date="2022-06-04T20:16:03Z"/>
              <w:b w:val="1"/>
              <w:sz w:val="20"/>
              <w:szCs w:val="20"/>
            </w:rPr>
          </w:pPr>
          <w:sdt>
            <w:sdtPr>
              <w:tag w:val="goog_rdk_282"/>
            </w:sdtPr>
            <w:sdtContent>
              <w:ins w:author="SANDRA PATRICIA HOYOS SEPULVEDA" w:id="44" w:date="2022-06-04T20:16:03Z">
                <w:r w:rsidDel="00000000" w:rsidR="00000000" w:rsidRPr="00000000">
                  <w:rPr>
                    <w:rtl w:val="0"/>
                  </w:rPr>
                </w:r>
              </w:ins>
            </w:sdtContent>
          </w:sdt>
        </w:p>
      </w:sdtContent>
    </w:sdt>
    <w:sdt>
      <w:sdtPr>
        <w:tag w:val="goog_rdk_285"/>
      </w:sdtPr>
      <w:sdtContent>
        <w:p w:rsidR="00000000" w:rsidDel="00000000" w:rsidP="00000000" w:rsidRDefault="00000000" w:rsidRPr="00000000" w14:paraId="000001DC">
          <w:pPr>
            <w:spacing w:after="120" w:lineRule="auto"/>
            <w:rPr>
              <w:ins w:author="SANDRA PATRICIA HOYOS SEPULVEDA" w:id="44" w:date="2022-06-04T20:16:03Z"/>
              <w:b w:val="1"/>
              <w:sz w:val="20"/>
              <w:szCs w:val="20"/>
            </w:rPr>
          </w:pPr>
          <w:sdt>
            <w:sdtPr>
              <w:tag w:val="goog_rdk_284"/>
            </w:sdtPr>
            <w:sdtContent>
              <w:ins w:author="SANDRA PATRICIA HOYOS SEPULVEDA" w:id="44" w:date="2022-06-04T20:16:03Z">
                <w:r w:rsidDel="00000000" w:rsidR="00000000" w:rsidRPr="00000000">
                  <w:rPr>
                    <w:rtl w:val="0"/>
                  </w:rPr>
                </w:r>
              </w:ins>
            </w:sdtContent>
          </w:sdt>
        </w:p>
      </w:sdtContent>
    </w:sdt>
    <w:sdt>
      <w:sdtPr>
        <w:tag w:val="goog_rdk_287"/>
      </w:sdtPr>
      <w:sdtContent>
        <w:p w:rsidR="00000000" w:rsidDel="00000000" w:rsidP="00000000" w:rsidRDefault="00000000" w:rsidRPr="00000000" w14:paraId="000001DD">
          <w:pPr>
            <w:spacing w:after="120" w:lineRule="auto"/>
            <w:rPr>
              <w:ins w:author="SANDRA PATRICIA HOYOS SEPULVEDA" w:id="44" w:date="2022-06-04T20:16:03Z"/>
              <w:b w:val="1"/>
              <w:sz w:val="20"/>
              <w:szCs w:val="20"/>
            </w:rPr>
          </w:pPr>
          <w:sdt>
            <w:sdtPr>
              <w:tag w:val="goog_rdk_286"/>
            </w:sdtPr>
            <w:sdtContent>
              <w:ins w:author="SANDRA PATRICIA HOYOS SEPULVEDA" w:id="44" w:date="2022-06-04T20:16:03Z">
                <w:r w:rsidDel="00000000" w:rsidR="00000000" w:rsidRPr="00000000">
                  <w:rPr>
                    <w:rtl w:val="0"/>
                  </w:rPr>
                </w:r>
              </w:ins>
            </w:sdtContent>
          </w:sdt>
        </w:p>
      </w:sdtContent>
    </w:sdt>
    <w:sdt>
      <w:sdtPr>
        <w:tag w:val="goog_rdk_289"/>
      </w:sdtPr>
      <w:sdtContent>
        <w:p w:rsidR="00000000" w:rsidDel="00000000" w:rsidP="00000000" w:rsidRDefault="00000000" w:rsidRPr="00000000" w14:paraId="000001DE">
          <w:pPr>
            <w:spacing w:after="120" w:lineRule="auto"/>
            <w:rPr>
              <w:ins w:author="SANDRA PATRICIA HOYOS SEPULVEDA" w:id="44" w:date="2022-06-04T20:16:03Z"/>
              <w:b w:val="1"/>
              <w:sz w:val="20"/>
              <w:szCs w:val="20"/>
            </w:rPr>
          </w:pPr>
          <w:sdt>
            <w:sdtPr>
              <w:tag w:val="goog_rdk_288"/>
            </w:sdtPr>
            <w:sdtContent>
              <w:ins w:author="SANDRA PATRICIA HOYOS SEPULVEDA" w:id="44" w:date="2022-06-04T20:16:03Z">
                <w:r w:rsidDel="00000000" w:rsidR="00000000" w:rsidRPr="00000000">
                  <w:rPr>
                    <w:rtl w:val="0"/>
                  </w:rPr>
                </w:r>
              </w:ins>
            </w:sdtContent>
          </w:sdt>
        </w:p>
      </w:sdtContent>
    </w:sdt>
    <w:sdt>
      <w:sdtPr>
        <w:tag w:val="goog_rdk_291"/>
      </w:sdtPr>
      <w:sdtContent>
        <w:p w:rsidR="00000000" w:rsidDel="00000000" w:rsidP="00000000" w:rsidRDefault="00000000" w:rsidRPr="00000000" w14:paraId="000001DF">
          <w:pPr>
            <w:spacing w:after="120" w:lineRule="auto"/>
            <w:rPr>
              <w:ins w:author="SANDRA PATRICIA HOYOS SEPULVEDA" w:id="44" w:date="2022-06-04T20:16:03Z"/>
              <w:b w:val="1"/>
              <w:sz w:val="20"/>
              <w:szCs w:val="20"/>
            </w:rPr>
          </w:pPr>
          <w:sdt>
            <w:sdtPr>
              <w:tag w:val="goog_rdk_290"/>
            </w:sdtPr>
            <w:sdtContent>
              <w:ins w:author="SANDRA PATRICIA HOYOS SEPULVEDA" w:id="44" w:date="2022-06-04T20:16:03Z">
                <w:r w:rsidDel="00000000" w:rsidR="00000000" w:rsidRPr="00000000">
                  <w:rPr>
                    <w:rtl w:val="0"/>
                  </w:rPr>
                </w:r>
              </w:ins>
            </w:sdtContent>
          </w:sdt>
        </w:p>
      </w:sdtContent>
    </w:sdt>
    <w:p w:rsidR="00000000" w:rsidDel="00000000" w:rsidP="00000000" w:rsidRDefault="00000000" w:rsidRPr="00000000" w14:paraId="000001E0">
      <w:pPr>
        <w:spacing w:after="120" w:lineRule="auto"/>
        <w:rPr>
          <w:b w:val="1"/>
          <w:sz w:val="20"/>
          <w:szCs w:val="20"/>
        </w:rPr>
      </w:pPr>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GLOSARIO</w:t>
      </w:r>
      <w:sdt>
        <w:sdtPr>
          <w:tag w:val="goog_rdk_292"/>
        </w:sdtPr>
        <w:sdtContent>
          <w:del w:author="SANDRA PATRICIA HOYOS SEPULVEDA" w:id="45" w:date="2022-06-04T20:16:08Z">
            <w:r w:rsidDel="00000000" w:rsidR="00000000" w:rsidRPr="00000000">
              <w:rPr>
                <w:b w:val="1"/>
                <w:sz w:val="20"/>
                <w:szCs w:val="20"/>
                <w:rtl w:val="0"/>
              </w:rPr>
              <w:delText xml:space="preserve">: </w:delText>
            </w:r>
          </w:del>
        </w:sdtContent>
      </w:sdt>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20" w:lineRule="auto"/>
        <w:ind w:left="426" w:firstLine="0"/>
        <w:jc w:val="both"/>
        <w:rPr>
          <w:sz w:val="20"/>
          <w:szCs w:val="20"/>
        </w:rPr>
      </w:pPr>
      <w:r w:rsidDel="00000000" w:rsidR="00000000" w:rsidRPr="00000000">
        <w:rPr>
          <w:rtl w:val="0"/>
        </w:rPr>
      </w:r>
    </w:p>
    <w:tbl>
      <w:tblPr>
        <w:tblStyle w:val="Table10"/>
        <w:tblW w:w="103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8221"/>
        <w:tblGridChange w:id="0">
          <w:tblGrid>
            <w:gridCol w:w="2122"/>
            <w:gridCol w:w="8221"/>
          </w:tblGrid>
        </w:tblGridChange>
      </w:tblGrid>
      <w:tr>
        <w:trPr>
          <w:cantSplit w:val="0"/>
          <w:trHeight w:val="214"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E3">
            <w:pPr>
              <w:spacing w:after="120" w:lineRule="auto"/>
              <w:jc w:val="center"/>
              <w:rPr>
                <w:b w:val="1"/>
                <w:sz w:val="20"/>
                <w:szCs w:val="20"/>
              </w:rPr>
            </w:pPr>
            <w:r w:rsidDel="00000000" w:rsidR="00000000" w:rsidRPr="00000000">
              <w:rPr>
                <w:b w:val="1"/>
                <w:sz w:val="20"/>
                <w:szCs w:val="20"/>
                <w:rtl w:val="0"/>
              </w:rPr>
              <w:t xml:space="preserve">TÉRMINO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4">
            <w:pPr>
              <w:spacing w:after="120" w:lineRule="auto"/>
              <w:jc w:val="center"/>
              <w:rPr>
                <w:b w:val="1"/>
                <w:sz w:val="20"/>
                <w:szCs w:val="20"/>
              </w:rPr>
            </w:pPr>
            <w:r w:rsidDel="00000000" w:rsidR="00000000" w:rsidRPr="00000000">
              <w:rPr>
                <w:b w:val="1"/>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sdt>
            <w:sdtPr>
              <w:tag w:val="goog_rdk_297"/>
            </w:sdtPr>
            <w:sdtContent>
              <w:p w:rsidR="00000000" w:rsidDel="00000000" w:rsidP="00000000" w:rsidRDefault="00000000" w:rsidRPr="00000000" w14:paraId="000001E5">
                <w:pPr>
                  <w:spacing w:after="120" w:lineRule="auto"/>
                  <w:rPr>
                    <w:b w:val="1"/>
                    <w:sz w:val="20"/>
                    <w:szCs w:val="20"/>
                    <w:rPrChange w:author="SANDRA PATRICIA HOYOS SEPULVEDA" w:id="46" w:date="2022-06-04T20:17:56Z">
                      <w:rPr>
                        <w:sz w:val="20"/>
                        <w:szCs w:val="20"/>
                      </w:rPr>
                    </w:rPrChange>
                  </w:rPr>
                </w:pPr>
                <w:sdt>
                  <w:sdtPr>
                    <w:tag w:val="goog_rdk_293"/>
                  </w:sdtPr>
                  <w:sdtContent>
                    <w:r w:rsidDel="00000000" w:rsidR="00000000" w:rsidRPr="00000000">
                      <w:rPr>
                        <w:b w:val="1"/>
                        <w:sz w:val="20"/>
                        <w:szCs w:val="20"/>
                        <w:rtl w:val="0"/>
                        <w:rPrChange w:author="SANDRA PATRICIA HOYOS SEPULVEDA" w:id="46" w:date="2022-06-04T20:17:56Z">
                          <w:rPr>
                            <w:sz w:val="20"/>
                            <w:szCs w:val="20"/>
                          </w:rPr>
                        </w:rPrChange>
                      </w:rPr>
                      <w:t xml:space="preserve">Buenas prácticas de elaboración magistral (B.P.E.M.)</w:t>
                    </w:r>
                  </w:sdtContent>
                </w:sdt>
                <w:sdt>
                  <w:sdtPr>
                    <w:tag w:val="goog_rdk_294"/>
                  </w:sdtPr>
                  <w:sdtContent>
                    <w:del w:author="SANDRA PATRICIA HOYOS SEPULVEDA" w:id="47" w:date="2022-06-04T20:16:11Z"/>
                    <w:sdt>
                      <w:sdtPr>
                        <w:tag w:val="goog_rdk_295"/>
                      </w:sdtPr>
                      <w:sdtContent>
                        <w:del w:author="SANDRA PATRICIA HOYOS SEPULVEDA" w:id="47" w:date="2022-06-04T20:16:11Z">
                          <w:r w:rsidDel="00000000" w:rsidR="00000000" w:rsidRPr="00000000">
                            <w:rPr>
                              <w:b w:val="1"/>
                              <w:sz w:val="20"/>
                              <w:szCs w:val="20"/>
                              <w:rtl w:val="0"/>
                              <w:rPrChange w:author="SANDRA PATRICIA HOYOS SEPULVEDA" w:id="46" w:date="2022-06-04T20:17:56Z">
                                <w:rPr>
                                  <w:sz w:val="20"/>
                                  <w:szCs w:val="20"/>
                                </w:rPr>
                              </w:rPrChange>
                            </w:rPr>
                            <w:delText xml:space="preserve">:</w:delText>
                          </w:r>
                        </w:del>
                      </w:sdtContent>
                    </w:sdt>
                    <w:del w:author="SANDRA PATRICIA HOYOS SEPULVEDA" w:id="47" w:date="2022-06-04T20:16:11Z"/>
                  </w:sdtContent>
                </w:sdt>
                <w:sdt>
                  <w:sdtPr>
                    <w:tag w:val="goog_rdk_296"/>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01"/>
            </w:sdtPr>
            <w:sdtContent>
              <w:p w:rsidR="00000000" w:rsidDel="00000000" w:rsidP="00000000" w:rsidRDefault="00000000" w:rsidRPr="00000000" w14:paraId="000001E6">
                <w:pPr>
                  <w:spacing w:after="120" w:lineRule="auto"/>
                  <w:jc w:val="both"/>
                  <w:rPr>
                    <w:sz w:val="20"/>
                    <w:szCs w:val="20"/>
                  </w:rPr>
                  <w:pPrChange w:author="SANDRA PATRICIA HOYOS SEPULVEDA" w:id="0" w:date="2022-06-04T20:17:29Z">
                    <w:pPr>
                      <w:spacing w:after="120" w:lineRule="auto"/>
                    </w:pPr>
                  </w:pPrChange>
                </w:pPr>
                <w:sdt>
                  <w:sdtPr>
                    <w:tag w:val="goog_rdk_299"/>
                  </w:sdtPr>
                  <w:sdtContent>
                    <w:ins w:author="SANDRA PATRICIA HOYOS SEPULVEDA" w:id="48" w:date="2022-06-04T20:17:25Z">
                      <w:r w:rsidDel="00000000" w:rsidR="00000000" w:rsidRPr="00000000">
                        <w:rPr>
                          <w:sz w:val="20"/>
                          <w:szCs w:val="20"/>
                          <w:rtl w:val="0"/>
                        </w:rPr>
                        <w:t xml:space="preserve">Conjunto</w:t>
                      </w:r>
                    </w:ins>
                  </w:sdtContent>
                </w:sdt>
                <w:sdt>
                  <w:sdtPr>
                    <w:tag w:val="goog_rdk_300"/>
                  </w:sdtPr>
                  <w:sdtContent>
                    <w:del w:author="SANDRA PATRICIA HOYOS SEPULVEDA" w:id="48" w:date="2022-06-04T20:17:25Z">
                      <w:r w:rsidDel="00000000" w:rsidR="00000000" w:rsidRPr="00000000">
                        <w:rPr>
                          <w:sz w:val="20"/>
                          <w:szCs w:val="20"/>
                          <w:rtl w:val="0"/>
                        </w:rPr>
                        <w:delText xml:space="preserve">conjunto</w:delText>
                      </w:r>
                    </w:del>
                  </w:sdtContent>
                </w:sdt>
                <w:r w:rsidDel="00000000" w:rsidR="00000000" w:rsidRPr="00000000">
                  <w:rPr>
                    <w:sz w:val="20"/>
                    <w:szCs w:val="20"/>
                    <w:rtl w:val="0"/>
                  </w:rPr>
                  <w:t xml:space="preserve"> de normas, procesos y procedimientos de carácter técnico que aseguran la correcta elaboración y el control de calidad de los Medicamentos Magistrales y los Preparados Oficinales.</w:t>
                </w:r>
              </w:p>
            </w:sdtContent>
          </w:sdt>
        </w:tc>
      </w:tr>
      <w:tr>
        <w:trPr>
          <w:cantSplit w:val="0"/>
          <w:trHeight w:val="745" w:hRule="atLeast"/>
          <w:tblHeader w:val="0"/>
        </w:trPr>
        <w:tc>
          <w:tcPr>
            <w:tcMar>
              <w:top w:w="100.0" w:type="dxa"/>
              <w:left w:w="100.0" w:type="dxa"/>
              <w:bottom w:w="100.0" w:type="dxa"/>
              <w:right w:w="100.0" w:type="dxa"/>
            </w:tcMar>
            <w:vAlign w:val="center"/>
          </w:tcPr>
          <w:sdt>
            <w:sdtPr>
              <w:tag w:val="goog_rdk_306"/>
            </w:sdtPr>
            <w:sdtContent>
              <w:p w:rsidR="00000000" w:rsidDel="00000000" w:rsidP="00000000" w:rsidRDefault="00000000" w:rsidRPr="00000000" w14:paraId="000001E7">
                <w:pPr>
                  <w:spacing w:after="120" w:lineRule="auto"/>
                  <w:rPr>
                    <w:b w:val="1"/>
                    <w:sz w:val="20"/>
                    <w:szCs w:val="20"/>
                    <w:rPrChange w:author="SANDRA PATRICIA HOYOS SEPULVEDA" w:id="46" w:date="2022-06-04T20:17:56Z">
                      <w:rPr>
                        <w:sz w:val="20"/>
                        <w:szCs w:val="20"/>
                      </w:rPr>
                    </w:rPrChange>
                  </w:rPr>
                </w:pPr>
                <w:sdt>
                  <w:sdtPr>
                    <w:tag w:val="goog_rdk_302"/>
                  </w:sdtPr>
                  <w:sdtContent>
                    <w:r w:rsidDel="00000000" w:rsidR="00000000" w:rsidRPr="00000000">
                      <w:rPr>
                        <w:b w:val="1"/>
                        <w:sz w:val="20"/>
                        <w:szCs w:val="20"/>
                        <w:rtl w:val="0"/>
                        <w:rPrChange w:author="SANDRA PATRICIA HOYOS SEPULVEDA" w:id="46" w:date="2022-06-04T20:17:56Z">
                          <w:rPr>
                            <w:sz w:val="20"/>
                            <w:szCs w:val="20"/>
                          </w:rPr>
                        </w:rPrChange>
                      </w:rPr>
                      <w:t xml:space="preserve">Buenas prácticas de manufactura (B.P.M.)</w:t>
                    </w:r>
                  </w:sdtContent>
                </w:sdt>
                <w:sdt>
                  <w:sdtPr>
                    <w:tag w:val="goog_rdk_303"/>
                  </w:sdtPr>
                  <w:sdtContent>
                    <w:del w:author="SANDRA PATRICIA HOYOS SEPULVEDA" w:id="50" w:date="2022-06-04T20:16:14Z"/>
                    <w:sdt>
                      <w:sdtPr>
                        <w:tag w:val="goog_rdk_304"/>
                      </w:sdtPr>
                      <w:sdtContent>
                        <w:del w:author="SANDRA PATRICIA HOYOS SEPULVEDA" w:id="50" w:date="2022-06-04T20:16:14Z">
                          <w:r w:rsidDel="00000000" w:rsidR="00000000" w:rsidRPr="00000000">
                            <w:rPr>
                              <w:b w:val="1"/>
                              <w:sz w:val="20"/>
                              <w:szCs w:val="20"/>
                              <w:rtl w:val="0"/>
                              <w:rPrChange w:author="SANDRA PATRICIA HOYOS SEPULVEDA" w:id="46" w:date="2022-06-04T20:17:56Z">
                                <w:rPr>
                                  <w:sz w:val="20"/>
                                  <w:szCs w:val="20"/>
                                </w:rPr>
                              </w:rPrChange>
                            </w:rPr>
                            <w:delText xml:space="preserve">:</w:delText>
                          </w:r>
                        </w:del>
                      </w:sdtContent>
                    </w:sdt>
                    <w:del w:author="SANDRA PATRICIA HOYOS SEPULVEDA" w:id="50" w:date="2022-06-04T20:16:14Z"/>
                  </w:sdtContent>
                </w:sdt>
                <w:sdt>
                  <w:sdtPr>
                    <w:tag w:val="goog_rdk_305"/>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10"/>
            </w:sdtPr>
            <w:sdtContent>
              <w:p w:rsidR="00000000" w:rsidDel="00000000" w:rsidP="00000000" w:rsidRDefault="00000000" w:rsidRPr="00000000" w14:paraId="000001E8">
                <w:pPr>
                  <w:spacing w:after="120" w:lineRule="auto"/>
                  <w:jc w:val="both"/>
                  <w:rPr>
                    <w:sz w:val="20"/>
                    <w:szCs w:val="20"/>
                  </w:rPr>
                  <w:pPrChange w:author="SANDRA PATRICIA HOYOS SEPULVEDA" w:id="0" w:date="2022-06-04T20:17:29Z">
                    <w:pPr>
                      <w:spacing w:after="120" w:lineRule="auto"/>
                    </w:pPr>
                  </w:pPrChange>
                </w:pPr>
                <w:sdt>
                  <w:sdtPr>
                    <w:tag w:val="goog_rdk_308"/>
                  </w:sdtPr>
                  <w:sdtContent>
                    <w:ins w:author="SANDRA PATRICIA HOYOS SEPULVEDA" w:id="51" w:date="2022-06-04T20:17:23Z">
                      <w:r w:rsidDel="00000000" w:rsidR="00000000" w:rsidRPr="00000000">
                        <w:rPr>
                          <w:sz w:val="20"/>
                          <w:szCs w:val="20"/>
                          <w:rtl w:val="0"/>
                        </w:rPr>
                        <w:t xml:space="preserve">Son</w:t>
                      </w:r>
                    </w:ins>
                  </w:sdtContent>
                </w:sdt>
                <w:sdt>
                  <w:sdtPr>
                    <w:tag w:val="goog_rdk_309"/>
                  </w:sdtPr>
                  <w:sdtContent>
                    <w:del w:author="SANDRA PATRICIA HOYOS SEPULVEDA" w:id="51" w:date="2022-06-04T20:17:23Z">
                      <w:r w:rsidDel="00000000" w:rsidR="00000000" w:rsidRPr="00000000">
                        <w:rPr>
                          <w:sz w:val="20"/>
                          <w:szCs w:val="20"/>
                          <w:rtl w:val="0"/>
                        </w:rPr>
                        <w:delText xml:space="preserve">son</w:delText>
                      </w:r>
                    </w:del>
                  </w:sdtContent>
                </w:sdt>
                <w:r w:rsidDel="00000000" w:rsidR="00000000" w:rsidRPr="00000000">
                  <w:rPr>
                    <w:sz w:val="20"/>
                    <w:szCs w:val="20"/>
                    <w:rtl w:val="0"/>
                  </w:rPr>
                  <w:t xml:space="preserve"> las normas, procesos y procedimientos de carácter técnico que aseguran la calidad de los medicamentos, los cosméticos y las preparaciones farmacéuticas a base de recursos naturales.</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15"/>
            </w:sdtPr>
            <w:sdtContent>
              <w:p w:rsidR="00000000" w:rsidDel="00000000" w:rsidP="00000000" w:rsidRDefault="00000000" w:rsidRPr="00000000" w14:paraId="000001E9">
                <w:pPr>
                  <w:spacing w:after="120" w:lineRule="auto"/>
                  <w:rPr>
                    <w:b w:val="1"/>
                    <w:sz w:val="20"/>
                    <w:szCs w:val="20"/>
                    <w:rPrChange w:author="SANDRA PATRICIA HOYOS SEPULVEDA" w:id="46" w:date="2022-06-04T20:17:56Z">
                      <w:rPr>
                        <w:sz w:val="20"/>
                        <w:szCs w:val="20"/>
                      </w:rPr>
                    </w:rPrChange>
                  </w:rPr>
                </w:pPr>
                <w:sdt>
                  <w:sdtPr>
                    <w:tag w:val="goog_rdk_311"/>
                  </w:sdtPr>
                  <w:sdtContent>
                    <w:r w:rsidDel="00000000" w:rsidR="00000000" w:rsidRPr="00000000">
                      <w:rPr>
                        <w:b w:val="1"/>
                        <w:sz w:val="20"/>
                        <w:szCs w:val="20"/>
                        <w:rtl w:val="0"/>
                        <w:rPrChange w:author="SANDRA PATRICIA HOYOS SEPULVEDA" w:id="46" w:date="2022-06-04T20:17:56Z">
                          <w:rPr>
                            <w:sz w:val="20"/>
                            <w:szCs w:val="20"/>
                          </w:rPr>
                        </w:rPrChange>
                      </w:rPr>
                      <w:t xml:space="preserve">Droga (O.M.S)</w:t>
                    </w:r>
                  </w:sdtContent>
                </w:sdt>
                <w:sdt>
                  <w:sdtPr>
                    <w:tag w:val="goog_rdk_312"/>
                  </w:sdtPr>
                  <w:sdtContent>
                    <w:del w:author="SANDRA PATRICIA HOYOS SEPULVEDA" w:id="52" w:date="2022-06-04T20:16:16Z"/>
                    <w:sdt>
                      <w:sdtPr>
                        <w:tag w:val="goog_rdk_313"/>
                      </w:sdtPr>
                      <w:sdtContent>
                        <w:del w:author="SANDRA PATRICIA HOYOS SEPULVEDA" w:id="52" w:date="2022-06-04T20:16:16Z">
                          <w:r w:rsidDel="00000000" w:rsidR="00000000" w:rsidRPr="00000000">
                            <w:rPr>
                              <w:b w:val="1"/>
                              <w:sz w:val="20"/>
                              <w:szCs w:val="20"/>
                              <w:rtl w:val="0"/>
                              <w:rPrChange w:author="SANDRA PATRICIA HOYOS SEPULVEDA" w:id="46" w:date="2022-06-04T20:17:56Z">
                                <w:rPr>
                                  <w:sz w:val="20"/>
                                  <w:szCs w:val="20"/>
                                </w:rPr>
                              </w:rPrChange>
                            </w:rPr>
                            <w:delText xml:space="preserve">:</w:delText>
                          </w:r>
                        </w:del>
                      </w:sdtContent>
                    </w:sdt>
                    <w:del w:author="SANDRA PATRICIA HOYOS SEPULVEDA" w:id="52" w:date="2022-06-04T20:16:16Z"/>
                  </w:sdtContent>
                </w:sdt>
                <w:sdt>
                  <w:sdtPr>
                    <w:tag w:val="goog_rdk_314"/>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21"/>
            </w:sdtPr>
            <w:sdtContent>
              <w:p w:rsidR="00000000" w:rsidDel="00000000" w:rsidP="00000000" w:rsidRDefault="00000000" w:rsidRPr="00000000" w14:paraId="000001EA">
                <w:pPr>
                  <w:spacing w:after="120" w:lineRule="auto"/>
                  <w:jc w:val="both"/>
                  <w:rPr>
                    <w:sz w:val="20"/>
                    <w:szCs w:val="20"/>
                  </w:rPr>
                  <w:pPrChange w:author="SANDRA PATRICIA HOYOS SEPULVEDA" w:id="0" w:date="2022-06-04T20:17:29Z">
                    <w:pPr>
                      <w:spacing w:after="120" w:lineRule="auto"/>
                    </w:pPr>
                  </w:pPrChange>
                </w:pPr>
                <w:sdt>
                  <w:sdtPr>
                    <w:tag w:val="goog_rdk_317"/>
                  </w:sdtPr>
                  <w:sdtContent>
                    <w:ins w:author="SANDRA PATRICIA HOYOS SEPULVEDA" w:id="53" w:date="2022-06-04T20:17:17Z">
                      <w:r w:rsidDel="00000000" w:rsidR="00000000" w:rsidRPr="00000000">
                        <w:rPr>
                          <w:sz w:val="20"/>
                          <w:szCs w:val="20"/>
                          <w:rtl w:val="0"/>
                        </w:rPr>
                        <w:t xml:space="preserve">E</w:t>
                      </w:r>
                    </w:ins>
                  </w:sdtContent>
                </w:sdt>
                <w:sdt>
                  <w:sdtPr>
                    <w:tag w:val="goog_rdk_318"/>
                  </w:sdtPr>
                  <w:sdtContent>
                    <w:del w:author="SANDRA PATRICIA HOYOS SEPULVEDA" w:id="53" w:date="2022-06-04T20:17:17Z">
                      <w:r w:rsidDel="00000000" w:rsidR="00000000" w:rsidRPr="00000000">
                        <w:rPr>
                          <w:sz w:val="20"/>
                          <w:szCs w:val="20"/>
                          <w:rtl w:val="0"/>
                        </w:rPr>
                        <w:delText xml:space="preserve">e</w:delText>
                      </w:r>
                    </w:del>
                  </w:sdtContent>
                </w:sdt>
                <w:r w:rsidDel="00000000" w:rsidR="00000000" w:rsidRPr="00000000">
                  <w:rPr>
                    <w:sz w:val="20"/>
                    <w:szCs w:val="20"/>
                    <w:rtl w:val="0"/>
                  </w:rPr>
                  <w:t xml:space="preserve">l nombre de droga resulta aplicable a toda sustancia terapéutica o no, que introducida al cuerpo por medio de los mecanismos clásicos (Inhalación, ingestión, fricción, administración parenteral, endovenosa) de administración, es capaz de actuar sobre el sistema nervioso central del individuo hasta generar en </w:t>
                </w:r>
                <w:sdt>
                  <w:sdtPr>
                    <w:tag w:val="goog_rdk_319"/>
                  </w:sdtPr>
                  <w:sdtContent>
                    <w:ins w:author="SANDRA PATRICIA HOYOS SEPULVEDA" w:id="54" w:date="2022-06-04T20:17:20Z">
                      <w:r w:rsidDel="00000000" w:rsidR="00000000" w:rsidRPr="00000000">
                        <w:rPr>
                          <w:sz w:val="20"/>
                          <w:szCs w:val="20"/>
                          <w:rtl w:val="0"/>
                        </w:rPr>
                        <w:t xml:space="preserve">él una</w:t>
                      </w:r>
                    </w:ins>
                  </w:sdtContent>
                </w:sdt>
                <w:sdt>
                  <w:sdtPr>
                    <w:tag w:val="goog_rdk_320"/>
                  </w:sdtPr>
                  <w:sdtContent>
                    <w:del w:author="SANDRA PATRICIA HOYOS SEPULVEDA" w:id="54" w:date="2022-06-04T20:17:20Z">
                      <w:r w:rsidDel="00000000" w:rsidR="00000000" w:rsidRPr="00000000">
                        <w:rPr>
                          <w:sz w:val="20"/>
                          <w:szCs w:val="20"/>
                          <w:rtl w:val="0"/>
                        </w:rPr>
                        <w:delText xml:space="preserve">el una</w:delText>
                      </w:r>
                    </w:del>
                  </w:sdtContent>
                </w:sdt>
                <w:r w:rsidDel="00000000" w:rsidR="00000000" w:rsidRPr="00000000">
                  <w:rPr>
                    <w:sz w:val="20"/>
                    <w:szCs w:val="20"/>
                    <w:rtl w:val="0"/>
                  </w:rPr>
                  <w:t xml:space="preserve"> alteración física e intelectual, la experimentación de nuevas sensaciones o la modificación de su estado psíquico.</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26"/>
            </w:sdtPr>
            <w:sdtContent>
              <w:p w:rsidR="00000000" w:rsidDel="00000000" w:rsidP="00000000" w:rsidRDefault="00000000" w:rsidRPr="00000000" w14:paraId="000001EB">
                <w:pPr>
                  <w:spacing w:after="120" w:lineRule="auto"/>
                  <w:rPr>
                    <w:b w:val="1"/>
                    <w:sz w:val="20"/>
                    <w:szCs w:val="20"/>
                    <w:rPrChange w:author="SANDRA PATRICIA HOYOS SEPULVEDA" w:id="46" w:date="2022-06-04T20:17:56Z">
                      <w:rPr>
                        <w:sz w:val="20"/>
                        <w:szCs w:val="20"/>
                      </w:rPr>
                    </w:rPrChange>
                  </w:rPr>
                </w:pPr>
                <w:sdt>
                  <w:sdtPr>
                    <w:tag w:val="goog_rdk_322"/>
                  </w:sdtPr>
                  <w:sdtContent>
                    <w:r w:rsidDel="00000000" w:rsidR="00000000" w:rsidRPr="00000000">
                      <w:rPr>
                        <w:b w:val="1"/>
                        <w:sz w:val="20"/>
                        <w:szCs w:val="20"/>
                        <w:rtl w:val="0"/>
                        <w:rPrChange w:author="SANDRA PATRICIA HOYOS SEPULVEDA" w:id="46" w:date="2022-06-04T20:17:56Z">
                          <w:rPr>
                            <w:sz w:val="20"/>
                            <w:szCs w:val="20"/>
                          </w:rPr>
                        </w:rPrChange>
                      </w:rPr>
                      <w:t xml:space="preserve">Droga blanca</w:t>
                    </w:r>
                  </w:sdtContent>
                </w:sdt>
                <w:sdt>
                  <w:sdtPr>
                    <w:tag w:val="goog_rdk_323"/>
                  </w:sdtPr>
                  <w:sdtContent>
                    <w:del w:author="SANDRA PATRICIA HOYOS SEPULVEDA" w:id="55" w:date="2022-06-04T20:16:17Z"/>
                    <w:sdt>
                      <w:sdtPr>
                        <w:tag w:val="goog_rdk_324"/>
                      </w:sdtPr>
                      <w:sdtContent>
                        <w:del w:author="SANDRA PATRICIA HOYOS SEPULVEDA" w:id="55" w:date="2022-06-04T20:16:17Z">
                          <w:r w:rsidDel="00000000" w:rsidR="00000000" w:rsidRPr="00000000">
                            <w:rPr>
                              <w:b w:val="1"/>
                              <w:sz w:val="20"/>
                              <w:szCs w:val="20"/>
                              <w:rtl w:val="0"/>
                              <w:rPrChange w:author="SANDRA PATRICIA HOYOS SEPULVEDA" w:id="46" w:date="2022-06-04T20:17:56Z">
                                <w:rPr>
                                  <w:sz w:val="20"/>
                                  <w:szCs w:val="20"/>
                                </w:rPr>
                              </w:rPrChange>
                            </w:rPr>
                            <w:delText xml:space="preserve">:</w:delText>
                          </w:r>
                        </w:del>
                      </w:sdtContent>
                    </w:sdt>
                    <w:del w:author="SANDRA PATRICIA HOYOS SEPULVEDA" w:id="55" w:date="2022-06-04T20:16:17Z"/>
                  </w:sdtContent>
                </w:sdt>
                <w:sdt>
                  <w:sdtPr>
                    <w:tag w:val="goog_rdk_325"/>
                  </w:sdtPr>
                  <w:sdtContent>
                    <w:r w:rsidDel="00000000" w:rsidR="00000000" w:rsidRPr="00000000">
                      <w:rPr>
                        <w:rtl w:val="0"/>
                      </w:rPr>
                    </w:r>
                  </w:sdtContent>
                </w:sdt>
              </w:p>
            </w:sdtContent>
          </w:sdt>
          <w:sdt>
            <w:sdtPr>
              <w:tag w:val="goog_rdk_328"/>
            </w:sdtPr>
            <w:sdtContent>
              <w:p w:rsidR="00000000" w:rsidDel="00000000" w:rsidP="00000000" w:rsidRDefault="00000000" w:rsidRPr="00000000" w14:paraId="000001EC">
                <w:pPr>
                  <w:spacing w:after="120" w:lineRule="auto"/>
                  <w:rPr>
                    <w:b w:val="1"/>
                    <w:sz w:val="20"/>
                    <w:szCs w:val="20"/>
                    <w:rPrChange w:author="SANDRA PATRICIA HOYOS SEPULVEDA" w:id="46" w:date="2022-06-04T20:17:56Z">
                      <w:rPr>
                        <w:sz w:val="20"/>
                        <w:szCs w:val="20"/>
                      </w:rPr>
                    </w:rPrChange>
                  </w:rPr>
                </w:pPr>
                <w:sdt>
                  <w:sdtPr>
                    <w:tag w:val="goog_rdk_327"/>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32"/>
            </w:sdtPr>
            <w:sdtContent>
              <w:p w:rsidR="00000000" w:rsidDel="00000000" w:rsidP="00000000" w:rsidRDefault="00000000" w:rsidRPr="00000000" w14:paraId="000001ED">
                <w:pPr>
                  <w:spacing w:after="120" w:lineRule="auto"/>
                  <w:jc w:val="both"/>
                  <w:rPr>
                    <w:sz w:val="20"/>
                    <w:szCs w:val="20"/>
                  </w:rPr>
                  <w:pPrChange w:author="SANDRA PATRICIA HOYOS SEPULVEDA" w:id="0" w:date="2022-06-04T20:17:29Z">
                    <w:pPr>
                      <w:spacing w:after="120" w:lineRule="auto"/>
                    </w:pPr>
                  </w:pPrChange>
                </w:pPr>
                <w:sdt>
                  <w:sdtPr>
                    <w:tag w:val="goog_rdk_330"/>
                  </w:sdtPr>
                  <w:sdtContent>
                    <w:ins w:author="SANDRA PATRICIA HOYOS SEPULVEDA" w:id="56" w:date="2022-06-04T20:17:11Z">
                      <w:r w:rsidDel="00000000" w:rsidR="00000000" w:rsidRPr="00000000">
                        <w:rPr>
                          <w:sz w:val="20"/>
                          <w:szCs w:val="20"/>
                          <w:rtl w:val="0"/>
                        </w:rPr>
                        <w:t xml:space="preserve">Es la</w:t>
                      </w:r>
                    </w:ins>
                  </w:sdtContent>
                </w:sdt>
                <w:sdt>
                  <w:sdtPr>
                    <w:tag w:val="goog_rdk_331"/>
                  </w:sdtPr>
                  <w:sdtContent>
                    <w:del w:author="SANDRA PATRICIA HOYOS SEPULVEDA" w:id="56" w:date="2022-06-04T20:17:11Z">
                      <w:r w:rsidDel="00000000" w:rsidR="00000000" w:rsidRPr="00000000">
                        <w:rPr>
                          <w:sz w:val="20"/>
                          <w:szCs w:val="20"/>
                          <w:rtl w:val="0"/>
                        </w:rPr>
                        <w:delText xml:space="preserve">es la</w:delText>
                      </w:r>
                    </w:del>
                  </w:sdtContent>
                </w:sdt>
                <w:r w:rsidDel="00000000" w:rsidR="00000000" w:rsidRPr="00000000">
                  <w:rPr>
                    <w:sz w:val="20"/>
                    <w:szCs w:val="20"/>
                    <w:rtl w:val="0"/>
                  </w:rPr>
                  <w:t xml:space="preserve"> materia prima para preparar las fórmulas magistrales, tales como: Aceite de almendras, aceite de manzanilla, Azufre, Glicerina pura, ácido Bórico, Bórax, Bicarbonato de sodio, entre otros. Este tipo de productos no requiere registro INVIMA para su comercialización.</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37"/>
            </w:sdtPr>
            <w:sdtContent>
              <w:p w:rsidR="00000000" w:rsidDel="00000000" w:rsidP="00000000" w:rsidRDefault="00000000" w:rsidRPr="00000000" w14:paraId="000001EE">
                <w:pPr>
                  <w:spacing w:after="120" w:lineRule="auto"/>
                  <w:rPr>
                    <w:b w:val="1"/>
                    <w:sz w:val="20"/>
                    <w:szCs w:val="20"/>
                    <w:rPrChange w:author="SANDRA PATRICIA HOYOS SEPULVEDA" w:id="57" w:date="2022-06-04T20:18:02Z">
                      <w:rPr>
                        <w:sz w:val="20"/>
                        <w:szCs w:val="20"/>
                      </w:rPr>
                    </w:rPrChange>
                  </w:rPr>
                </w:pPr>
                <w:sdt>
                  <w:sdtPr>
                    <w:tag w:val="goog_rdk_333"/>
                  </w:sdtPr>
                  <w:sdtContent>
                    <w:r w:rsidDel="00000000" w:rsidR="00000000" w:rsidRPr="00000000">
                      <w:rPr>
                        <w:b w:val="1"/>
                        <w:sz w:val="20"/>
                        <w:szCs w:val="20"/>
                        <w:rtl w:val="0"/>
                        <w:rPrChange w:author="SANDRA PATRICIA HOYOS SEPULVEDA" w:id="57" w:date="2022-06-04T20:18:02Z">
                          <w:rPr>
                            <w:sz w:val="20"/>
                            <w:szCs w:val="20"/>
                          </w:rPr>
                        </w:rPrChange>
                      </w:rPr>
                      <w:t xml:space="preserve">Excipiente</w:t>
                    </w:r>
                  </w:sdtContent>
                </w:sdt>
                <w:sdt>
                  <w:sdtPr>
                    <w:tag w:val="goog_rdk_334"/>
                  </w:sdtPr>
                  <w:sdtContent>
                    <w:del w:author="SANDRA PATRICIA HOYOS SEPULVEDA" w:id="58" w:date="2022-06-04T20:16:18Z"/>
                    <w:sdt>
                      <w:sdtPr>
                        <w:tag w:val="goog_rdk_335"/>
                      </w:sdtPr>
                      <w:sdtContent>
                        <w:del w:author="SANDRA PATRICIA HOYOS SEPULVEDA" w:id="58" w:date="2022-06-04T20:16:18Z">
                          <w:r w:rsidDel="00000000" w:rsidR="00000000" w:rsidRPr="00000000">
                            <w:rPr>
                              <w:b w:val="1"/>
                              <w:sz w:val="20"/>
                              <w:szCs w:val="20"/>
                              <w:rtl w:val="0"/>
                              <w:rPrChange w:author="SANDRA PATRICIA HOYOS SEPULVEDA" w:id="57" w:date="2022-06-04T20:18:02Z">
                                <w:rPr>
                                  <w:sz w:val="20"/>
                                  <w:szCs w:val="20"/>
                                </w:rPr>
                              </w:rPrChange>
                            </w:rPr>
                            <w:delText xml:space="preserve">:</w:delText>
                          </w:r>
                        </w:del>
                      </w:sdtContent>
                    </w:sdt>
                    <w:del w:author="SANDRA PATRICIA HOYOS SEPULVEDA" w:id="58" w:date="2022-06-04T20:16:18Z"/>
                  </w:sdtContent>
                </w:sdt>
                <w:sdt>
                  <w:sdtPr>
                    <w:tag w:val="goog_rdk_336"/>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41"/>
            </w:sdtPr>
            <w:sdtContent>
              <w:p w:rsidR="00000000" w:rsidDel="00000000" w:rsidP="00000000" w:rsidRDefault="00000000" w:rsidRPr="00000000" w14:paraId="000001EF">
                <w:pPr>
                  <w:spacing w:after="120" w:lineRule="auto"/>
                  <w:jc w:val="both"/>
                  <w:rPr>
                    <w:sz w:val="20"/>
                    <w:szCs w:val="20"/>
                  </w:rPr>
                  <w:pPrChange w:author="SANDRA PATRICIA HOYOS SEPULVEDA" w:id="0" w:date="2022-06-04T20:17:29Z">
                    <w:pPr>
                      <w:spacing w:after="120" w:lineRule="auto"/>
                    </w:pPr>
                  </w:pPrChange>
                </w:pPr>
                <w:sdt>
                  <w:sdtPr>
                    <w:tag w:val="goog_rdk_339"/>
                  </w:sdtPr>
                  <w:sdtContent>
                    <w:ins w:author="SANDRA PATRICIA HOYOS SEPULVEDA" w:id="59" w:date="2022-06-04T20:17:07Z">
                      <w:r w:rsidDel="00000000" w:rsidR="00000000" w:rsidRPr="00000000">
                        <w:rPr>
                          <w:sz w:val="20"/>
                          <w:szCs w:val="20"/>
                          <w:rtl w:val="0"/>
                        </w:rPr>
                        <w:t xml:space="preserve">P</w:t>
                      </w:r>
                    </w:ins>
                  </w:sdtContent>
                </w:sdt>
                <w:sdt>
                  <w:sdtPr>
                    <w:tag w:val="goog_rdk_340"/>
                  </w:sdtPr>
                  <w:sdtContent>
                    <w:del w:author="SANDRA PATRICIA HOYOS SEPULVEDA" w:id="59" w:date="2022-06-04T20:17:07Z">
                      <w:r w:rsidDel="00000000" w:rsidR="00000000" w:rsidRPr="00000000">
                        <w:rPr>
                          <w:sz w:val="20"/>
                          <w:szCs w:val="20"/>
                          <w:rtl w:val="0"/>
                        </w:rPr>
                        <w:delText xml:space="preserve">p</w:delText>
                      </w:r>
                    </w:del>
                  </w:sdtContent>
                </w:sdt>
                <w:r w:rsidDel="00000000" w:rsidR="00000000" w:rsidRPr="00000000">
                  <w:rPr>
                    <w:sz w:val="20"/>
                    <w:szCs w:val="20"/>
                    <w:rtl w:val="0"/>
                  </w:rPr>
                  <w:t xml:space="preserve">roducto más o menos inerte que determina la consistencia, forma o volumen de las preparaciones farmacéuticas.</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46"/>
            </w:sdtPr>
            <w:sdtContent>
              <w:p w:rsidR="00000000" w:rsidDel="00000000" w:rsidP="00000000" w:rsidRDefault="00000000" w:rsidRPr="00000000" w14:paraId="000001F0">
                <w:pPr>
                  <w:spacing w:after="120" w:lineRule="auto"/>
                  <w:rPr>
                    <w:b w:val="1"/>
                    <w:sz w:val="20"/>
                    <w:szCs w:val="20"/>
                    <w:rPrChange w:author="SANDRA PATRICIA HOYOS SEPULVEDA" w:id="57" w:date="2022-06-04T20:18:02Z">
                      <w:rPr>
                        <w:sz w:val="20"/>
                        <w:szCs w:val="20"/>
                      </w:rPr>
                    </w:rPrChange>
                  </w:rPr>
                </w:pPr>
                <w:sdt>
                  <w:sdtPr>
                    <w:tag w:val="goog_rdk_342"/>
                  </w:sdtPr>
                  <w:sdtContent>
                    <w:r w:rsidDel="00000000" w:rsidR="00000000" w:rsidRPr="00000000">
                      <w:rPr>
                        <w:b w:val="1"/>
                        <w:sz w:val="20"/>
                        <w:szCs w:val="20"/>
                        <w:rtl w:val="0"/>
                        <w:rPrChange w:author="SANDRA PATRICIA HOYOS SEPULVEDA" w:id="57" w:date="2022-06-04T20:18:02Z">
                          <w:rPr>
                            <w:sz w:val="20"/>
                            <w:szCs w:val="20"/>
                          </w:rPr>
                        </w:rPrChange>
                      </w:rPr>
                      <w:t xml:space="preserve">Fórmula magistral tipificada</w:t>
                    </w:r>
                  </w:sdtContent>
                </w:sdt>
                <w:sdt>
                  <w:sdtPr>
                    <w:tag w:val="goog_rdk_343"/>
                  </w:sdtPr>
                  <w:sdtContent>
                    <w:del w:author="SANDRA PATRICIA HOYOS SEPULVEDA" w:id="60" w:date="2022-06-04T20:16:19Z"/>
                    <w:sdt>
                      <w:sdtPr>
                        <w:tag w:val="goog_rdk_344"/>
                      </w:sdtPr>
                      <w:sdtContent>
                        <w:del w:author="SANDRA PATRICIA HOYOS SEPULVEDA" w:id="60" w:date="2022-06-04T20:16:19Z">
                          <w:r w:rsidDel="00000000" w:rsidR="00000000" w:rsidRPr="00000000">
                            <w:rPr>
                              <w:b w:val="1"/>
                              <w:sz w:val="20"/>
                              <w:szCs w:val="20"/>
                              <w:rtl w:val="0"/>
                              <w:rPrChange w:author="SANDRA PATRICIA HOYOS SEPULVEDA" w:id="57" w:date="2022-06-04T20:18:02Z">
                                <w:rPr>
                                  <w:sz w:val="20"/>
                                  <w:szCs w:val="20"/>
                                </w:rPr>
                              </w:rPrChange>
                            </w:rPr>
                            <w:delText xml:space="preserve">:</w:delText>
                          </w:r>
                        </w:del>
                      </w:sdtContent>
                    </w:sdt>
                    <w:del w:author="SANDRA PATRICIA HOYOS SEPULVEDA" w:id="60" w:date="2022-06-04T20:16:19Z"/>
                  </w:sdtContent>
                </w:sdt>
                <w:sdt>
                  <w:sdtPr>
                    <w:tag w:val="goog_rdk_345"/>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50"/>
            </w:sdtPr>
            <w:sdtContent>
              <w:p w:rsidR="00000000" w:rsidDel="00000000" w:rsidP="00000000" w:rsidRDefault="00000000" w:rsidRPr="00000000" w14:paraId="000001F1">
                <w:pPr>
                  <w:spacing w:after="120" w:lineRule="auto"/>
                  <w:jc w:val="both"/>
                  <w:rPr>
                    <w:sz w:val="20"/>
                    <w:szCs w:val="20"/>
                  </w:rPr>
                  <w:pPrChange w:author="SANDRA PATRICIA HOYOS SEPULVEDA" w:id="0" w:date="2022-06-04T20:17:29Z">
                    <w:pPr>
                      <w:spacing w:after="120" w:lineRule="auto"/>
                    </w:pPr>
                  </w:pPrChange>
                </w:pPr>
                <w:sdt>
                  <w:sdtPr>
                    <w:tag w:val="goog_rdk_348"/>
                  </w:sdtPr>
                  <w:sdtContent>
                    <w:ins w:author="SANDRA PATRICIA HOYOS SEPULVEDA" w:id="61" w:date="2022-06-04T20:17:03Z">
                      <w:r w:rsidDel="00000000" w:rsidR="00000000" w:rsidRPr="00000000">
                        <w:rPr>
                          <w:sz w:val="20"/>
                          <w:szCs w:val="20"/>
                          <w:rtl w:val="0"/>
                        </w:rPr>
                        <w:t xml:space="preserve">A</w:t>
                      </w:r>
                    </w:ins>
                  </w:sdtContent>
                </w:sdt>
                <w:sdt>
                  <w:sdtPr>
                    <w:tag w:val="goog_rdk_349"/>
                  </w:sdtPr>
                  <w:sdtContent>
                    <w:del w:author="SANDRA PATRICIA HOYOS SEPULVEDA" w:id="61" w:date="2022-06-04T20:17:03Z">
                      <w:r w:rsidDel="00000000" w:rsidR="00000000" w:rsidRPr="00000000">
                        <w:rPr>
                          <w:sz w:val="20"/>
                          <w:szCs w:val="20"/>
                          <w:rtl w:val="0"/>
                        </w:rPr>
                        <w:delText xml:space="preserve">a</w:delText>
                      </w:r>
                    </w:del>
                  </w:sdtContent>
                </w:sdt>
                <w:r w:rsidDel="00000000" w:rsidR="00000000" w:rsidRPr="00000000">
                  <w:rPr>
                    <w:sz w:val="20"/>
                    <w:szCs w:val="20"/>
                    <w:rtl w:val="0"/>
                  </w:rPr>
                  <w:t xml:space="preserve">quella fórmula magistral definida en un formulario.</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55"/>
            </w:sdtPr>
            <w:sdtContent>
              <w:p w:rsidR="00000000" w:rsidDel="00000000" w:rsidP="00000000" w:rsidRDefault="00000000" w:rsidRPr="00000000" w14:paraId="000001F2">
                <w:pPr>
                  <w:spacing w:after="120" w:lineRule="auto"/>
                  <w:rPr>
                    <w:b w:val="1"/>
                    <w:sz w:val="20"/>
                    <w:szCs w:val="20"/>
                    <w:rPrChange w:author="SANDRA PATRICIA HOYOS SEPULVEDA" w:id="57" w:date="2022-06-04T20:18:02Z">
                      <w:rPr>
                        <w:sz w:val="20"/>
                        <w:szCs w:val="20"/>
                      </w:rPr>
                    </w:rPrChange>
                  </w:rPr>
                </w:pPr>
                <w:sdt>
                  <w:sdtPr>
                    <w:tag w:val="goog_rdk_351"/>
                  </w:sdtPr>
                  <w:sdtContent>
                    <w:r w:rsidDel="00000000" w:rsidR="00000000" w:rsidRPr="00000000">
                      <w:rPr>
                        <w:b w:val="1"/>
                        <w:sz w:val="20"/>
                        <w:szCs w:val="20"/>
                        <w:rtl w:val="0"/>
                        <w:rPrChange w:author="SANDRA PATRICIA HOYOS SEPULVEDA" w:id="57" w:date="2022-06-04T20:18:02Z">
                          <w:rPr>
                            <w:sz w:val="20"/>
                            <w:szCs w:val="20"/>
                          </w:rPr>
                        </w:rPrChange>
                      </w:rPr>
                      <w:t xml:space="preserve">Garantía de la calidad</w:t>
                    </w:r>
                  </w:sdtContent>
                </w:sdt>
                <w:sdt>
                  <w:sdtPr>
                    <w:tag w:val="goog_rdk_352"/>
                  </w:sdtPr>
                  <w:sdtContent>
                    <w:del w:author="SANDRA PATRICIA HOYOS SEPULVEDA" w:id="62" w:date="2022-06-04T20:16:20Z"/>
                    <w:sdt>
                      <w:sdtPr>
                        <w:tag w:val="goog_rdk_353"/>
                      </w:sdtPr>
                      <w:sdtContent>
                        <w:del w:author="SANDRA PATRICIA HOYOS SEPULVEDA" w:id="62" w:date="2022-06-04T20:16:20Z">
                          <w:r w:rsidDel="00000000" w:rsidR="00000000" w:rsidRPr="00000000">
                            <w:rPr>
                              <w:b w:val="1"/>
                              <w:sz w:val="20"/>
                              <w:szCs w:val="20"/>
                              <w:rtl w:val="0"/>
                              <w:rPrChange w:author="SANDRA PATRICIA HOYOS SEPULVEDA" w:id="57" w:date="2022-06-04T20:18:02Z">
                                <w:rPr>
                                  <w:sz w:val="20"/>
                                  <w:szCs w:val="20"/>
                                </w:rPr>
                              </w:rPrChange>
                            </w:rPr>
                            <w:delText xml:space="preserve">:</w:delText>
                          </w:r>
                        </w:del>
                      </w:sdtContent>
                    </w:sdt>
                    <w:del w:author="SANDRA PATRICIA HOYOS SEPULVEDA" w:id="62" w:date="2022-06-04T20:16:20Z"/>
                  </w:sdtContent>
                </w:sdt>
                <w:sdt>
                  <w:sdtPr>
                    <w:tag w:val="goog_rdk_354"/>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59"/>
            </w:sdtPr>
            <w:sdtContent>
              <w:p w:rsidR="00000000" w:rsidDel="00000000" w:rsidP="00000000" w:rsidRDefault="00000000" w:rsidRPr="00000000" w14:paraId="000001F3">
                <w:pPr>
                  <w:spacing w:after="120" w:lineRule="auto"/>
                  <w:jc w:val="both"/>
                  <w:rPr>
                    <w:sz w:val="20"/>
                    <w:szCs w:val="20"/>
                  </w:rPr>
                  <w:pPrChange w:author="SANDRA PATRICIA HOYOS SEPULVEDA" w:id="0" w:date="2022-06-04T20:17:34Z">
                    <w:pPr>
                      <w:spacing w:after="120" w:lineRule="auto"/>
                    </w:pPr>
                  </w:pPrChange>
                </w:pPr>
                <w:sdt>
                  <w:sdtPr>
                    <w:tag w:val="goog_rdk_357"/>
                  </w:sdtPr>
                  <w:sdtContent>
                    <w:ins w:author="SANDRA PATRICIA HOYOS SEPULVEDA" w:id="63" w:date="2022-06-04T20:17:00Z">
                      <w:r w:rsidDel="00000000" w:rsidR="00000000" w:rsidRPr="00000000">
                        <w:rPr>
                          <w:sz w:val="20"/>
                          <w:szCs w:val="20"/>
                          <w:rtl w:val="0"/>
                        </w:rPr>
                        <w:t xml:space="preserve">Es un</w:t>
                      </w:r>
                    </w:ins>
                  </w:sdtContent>
                </w:sdt>
                <w:sdt>
                  <w:sdtPr>
                    <w:tag w:val="goog_rdk_358"/>
                  </w:sdtPr>
                  <w:sdtContent>
                    <w:del w:author="SANDRA PATRICIA HOYOS SEPULVEDA" w:id="63" w:date="2022-06-04T20:17:00Z">
                      <w:r w:rsidDel="00000000" w:rsidR="00000000" w:rsidRPr="00000000">
                        <w:rPr>
                          <w:sz w:val="20"/>
                          <w:szCs w:val="20"/>
                          <w:rtl w:val="0"/>
                        </w:rPr>
                        <w:delText xml:space="preserve">es un</w:delText>
                      </w:r>
                    </w:del>
                  </w:sdtContent>
                </w:sdt>
                <w:r w:rsidDel="00000000" w:rsidR="00000000" w:rsidRPr="00000000">
                  <w:rPr>
                    <w:sz w:val="20"/>
                    <w:szCs w:val="20"/>
                    <w:rtl w:val="0"/>
                  </w:rPr>
                  <w:t xml:space="preserve"> concepto amplio que cubre todos los aspectos que individual o colectivamente influyen en la calidad de un producto. Comprende la totalidad de las gestiones llevadas a cabo con el objeto de asegurar que los productos elaborados en la oficina de farmacia o servicio de farmacia hospitalario son de la calidad requerida para su uso.</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64"/>
            </w:sdtPr>
            <w:sdtContent>
              <w:p w:rsidR="00000000" w:rsidDel="00000000" w:rsidP="00000000" w:rsidRDefault="00000000" w:rsidRPr="00000000" w14:paraId="000001F4">
                <w:pPr>
                  <w:spacing w:after="120" w:lineRule="auto"/>
                  <w:rPr>
                    <w:b w:val="1"/>
                    <w:sz w:val="20"/>
                    <w:szCs w:val="20"/>
                    <w:rPrChange w:author="SANDRA PATRICIA HOYOS SEPULVEDA" w:id="57" w:date="2022-06-04T20:18:02Z">
                      <w:rPr>
                        <w:sz w:val="20"/>
                        <w:szCs w:val="20"/>
                      </w:rPr>
                    </w:rPrChange>
                  </w:rPr>
                </w:pPr>
                <w:sdt>
                  <w:sdtPr>
                    <w:tag w:val="goog_rdk_360"/>
                  </w:sdtPr>
                  <w:sdtContent>
                    <w:r w:rsidDel="00000000" w:rsidR="00000000" w:rsidRPr="00000000">
                      <w:rPr>
                        <w:b w:val="1"/>
                        <w:sz w:val="20"/>
                        <w:szCs w:val="20"/>
                        <w:rtl w:val="0"/>
                        <w:rPrChange w:author="SANDRA PATRICIA HOYOS SEPULVEDA" w:id="57" w:date="2022-06-04T20:18:02Z">
                          <w:rPr>
                            <w:sz w:val="20"/>
                            <w:szCs w:val="20"/>
                          </w:rPr>
                        </w:rPrChange>
                      </w:rPr>
                      <w:t xml:space="preserve">INVIMA</w:t>
                    </w:r>
                  </w:sdtContent>
                </w:sdt>
                <w:sdt>
                  <w:sdtPr>
                    <w:tag w:val="goog_rdk_361"/>
                  </w:sdtPr>
                  <w:sdtContent>
                    <w:del w:author="SANDRA PATRICIA HOYOS SEPULVEDA" w:id="65" w:date="2022-06-04T20:16:21Z"/>
                    <w:sdt>
                      <w:sdtPr>
                        <w:tag w:val="goog_rdk_362"/>
                      </w:sdtPr>
                      <w:sdtContent>
                        <w:del w:author="SANDRA PATRICIA HOYOS SEPULVEDA" w:id="65" w:date="2022-06-04T20:16:21Z">
                          <w:r w:rsidDel="00000000" w:rsidR="00000000" w:rsidRPr="00000000">
                            <w:rPr>
                              <w:b w:val="1"/>
                              <w:sz w:val="20"/>
                              <w:szCs w:val="20"/>
                              <w:rtl w:val="0"/>
                              <w:rPrChange w:author="SANDRA PATRICIA HOYOS SEPULVEDA" w:id="57" w:date="2022-06-04T20:18:02Z">
                                <w:rPr>
                                  <w:sz w:val="20"/>
                                  <w:szCs w:val="20"/>
                                </w:rPr>
                              </w:rPrChange>
                            </w:rPr>
                            <w:delText xml:space="preserve">:</w:delText>
                          </w:r>
                        </w:del>
                      </w:sdtContent>
                    </w:sdt>
                    <w:del w:author="SANDRA PATRICIA HOYOS SEPULVEDA" w:id="65" w:date="2022-06-04T20:16:21Z"/>
                  </w:sdtContent>
                </w:sdt>
                <w:sdt>
                  <w:sdtPr>
                    <w:tag w:val="goog_rdk_363"/>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65"/>
            </w:sdtPr>
            <w:sdtContent>
              <w:p w:rsidR="00000000" w:rsidDel="00000000" w:rsidP="00000000" w:rsidRDefault="00000000" w:rsidRPr="00000000" w14:paraId="000001F5">
                <w:pPr>
                  <w:spacing w:after="120" w:lineRule="auto"/>
                  <w:jc w:val="both"/>
                  <w:rPr>
                    <w:sz w:val="20"/>
                    <w:szCs w:val="20"/>
                  </w:rPr>
                  <w:pPrChange w:author="SANDRA PATRICIA HOYOS SEPULVEDA" w:id="0" w:date="2022-06-04T20:17:34Z">
                    <w:pPr>
                      <w:spacing w:after="120" w:lineRule="auto"/>
                    </w:pPr>
                  </w:pPrChange>
                </w:pPr>
                <w:r w:rsidDel="00000000" w:rsidR="00000000" w:rsidRPr="00000000">
                  <w:rPr>
                    <w:sz w:val="20"/>
                    <w:szCs w:val="20"/>
                    <w:rtl w:val="0"/>
                  </w:rPr>
                  <w:t xml:space="preserve">Instituto Nacional de Vigilancia de Medicamentos y Alimentos.</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70"/>
            </w:sdtPr>
            <w:sdtContent>
              <w:p w:rsidR="00000000" w:rsidDel="00000000" w:rsidP="00000000" w:rsidRDefault="00000000" w:rsidRPr="00000000" w14:paraId="000001F6">
                <w:pPr>
                  <w:spacing w:after="120" w:lineRule="auto"/>
                  <w:rPr>
                    <w:b w:val="1"/>
                    <w:sz w:val="20"/>
                    <w:szCs w:val="20"/>
                    <w:rPrChange w:author="SANDRA PATRICIA HOYOS SEPULVEDA" w:id="57" w:date="2022-06-04T20:18:02Z">
                      <w:rPr>
                        <w:sz w:val="20"/>
                        <w:szCs w:val="20"/>
                      </w:rPr>
                    </w:rPrChange>
                  </w:rPr>
                </w:pPr>
                <w:sdt>
                  <w:sdtPr>
                    <w:tag w:val="goog_rdk_366"/>
                  </w:sdtPr>
                  <w:sdtContent>
                    <w:r w:rsidDel="00000000" w:rsidR="00000000" w:rsidRPr="00000000">
                      <w:rPr>
                        <w:b w:val="1"/>
                        <w:sz w:val="20"/>
                        <w:szCs w:val="20"/>
                        <w:rtl w:val="0"/>
                        <w:rPrChange w:author="SANDRA PATRICIA HOYOS SEPULVEDA" w:id="57" w:date="2022-06-04T20:18:02Z">
                          <w:rPr>
                            <w:sz w:val="20"/>
                            <w:szCs w:val="20"/>
                          </w:rPr>
                        </w:rPrChange>
                      </w:rPr>
                      <w:t xml:space="preserve">Monografía de preparado farmacéutico</w:t>
                    </w:r>
                  </w:sdtContent>
                </w:sdt>
                <w:sdt>
                  <w:sdtPr>
                    <w:tag w:val="goog_rdk_367"/>
                  </w:sdtPr>
                  <w:sdtContent>
                    <w:del w:author="SANDRA PATRICIA HOYOS SEPULVEDA" w:id="66" w:date="2022-06-04T20:16:22Z"/>
                    <w:sdt>
                      <w:sdtPr>
                        <w:tag w:val="goog_rdk_368"/>
                      </w:sdtPr>
                      <w:sdtContent>
                        <w:del w:author="SANDRA PATRICIA HOYOS SEPULVEDA" w:id="66" w:date="2022-06-04T20:16:22Z">
                          <w:r w:rsidDel="00000000" w:rsidR="00000000" w:rsidRPr="00000000">
                            <w:rPr>
                              <w:b w:val="1"/>
                              <w:sz w:val="20"/>
                              <w:szCs w:val="20"/>
                              <w:rtl w:val="0"/>
                              <w:rPrChange w:author="SANDRA PATRICIA HOYOS SEPULVEDA" w:id="57" w:date="2022-06-04T20:18:02Z">
                                <w:rPr>
                                  <w:sz w:val="20"/>
                                  <w:szCs w:val="20"/>
                                </w:rPr>
                              </w:rPrChange>
                            </w:rPr>
                            <w:delText xml:space="preserve">:</w:delText>
                          </w:r>
                        </w:del>
                      </w:sdtContent>
                    </w:sdt>
                    <w:del w:author="SANDRA PATRICIA HOYOS SEPULVEDA" w:id="66" w:date="2022-06-04T20:16:22Z"/>
                  </w:sdtContent>
                </w:sdt>
                <w:sdt>
                  <w:sdtPr>
                    <w:tag w:val="goog_rdk_369"/>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73"/>
            </w:sdtPr>
            <w:sdtContent>
              <w:p w:rsidR="00000000" w:rsidDel="00000000" w:rsidP="00000000" w:rsidRDefault="00000000" w:rsidRPr="00000000" w14:paraId="000001F7">
                <w:pPr>
                  <w:spacing w:after="120" w:lineRule="auto"/>
                  <w:jc w:val="both"/>
                  <w:rPr>
                    <w:sz w:val="20"/>
                    <w:szCs w:val="20"/>
                  </w:rPr>
                  <w:pPrChange w:author="SANDRA PATRICIA HOYOS SEPULVEDA" w:id="0" w:date="2022-06-04T20:17:34Z">
                    <w:pPr>
                      <w:spacing w:after="120" w:lineRule="auto"/>
                    </w:pPr>
                  </w:pPrChange>
                </w:pPr>
                <w:r w:rsidDel="00000000" w:rsidR="00000000" w:rsidRPr="00000000">
                  <w:rPr>
                    <w:sz w:val="20"/>
                    <w:szCs w:val="20"/>
                    <w:rtl w:val="0"/>
                  </w:rPr>
                  <w:t xml:space="preserve">Documento que </w:t>
                </w:r>
                <w:sdt>
                  <w:sdtPr>
                    <w:tag w:val="goog_rdk_371"/>
                  </w:sdtPr>
                  <w:sdtContent>
                    <w:ins w:author="SANDRA PATRICIA HOYOS SEPULVEDA" w:id="67" w:date="2022-06-04T20:16:57Z">
                      <w:r w:rsidDel="00000000" w:rsidR="00000000" w:rsidRPr="00000000">
                        <w:rPr>
                          <w:sz w:val="20"/>
                          <w:szCs w:val="20"/>
                          <w:rtl w:val="0"/>
                        </w:rPr>
                        <w:t xml:space="preserve">describe detalladamente</w:t>
                      </w:r>
                    </w:ins>
                  </w:sdtContent>
                </w:sdt>
                <w:sdt>
                  <w:sdtPr>
                    <w:tag w:val="goog_rdk_372"/>
                  </w:sdtPr>
                  <w:sdtContent>
                    <w:del w:author="SANDRA PATRICIA HOYOS SEPULVEDA" w:id="67" w:date="2022-06-04T20:16:57Z">
                      <w:r w:rsidDel="00000000" w:rsidR="00000000" w:rsidRPr="00000000">
                        <w:rPr>
                          <w:sz w:val="20"/>
                          <w:szCs w:val="20"/>
                          <w:rtl w:val="0"/>
                        </w:rPr>
                        <w:delText xml:space="preserve">describe, detalladamente</w:delText>
                      </w:r>
                    </w:del>
                  </w:sdtContent>
                </w:sdt>
                <w:r w:rsidDel="00000000" w:rsidR="00000000" w:rsidRPr="00000000">
                  <w:rPr>
                    <w:sz w:val="20"/>
                    <w:szCs w:val="20"/>
                    <w:rtl w:val="0"/>
                  </w:rPr>
                  <w:t xml:space="preserve"> el método de elaboración, especificaciones, propiedades farmacológicas, control de calidad, condiciones de almacenamiento y requerimientos en el etiquetado del preparado farmacéutico.</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78"/>
            </w:sdtPr>
            <w:sdtContent>
              <w:p w:rsidR="00000000" w:rsidDel="00000000" w:rsidP="00000000" w:rsidRDefault="00000000" w:rsidRPr="00000000" w14:paraId="000001F8">
                <w:pPr>
                  <w:spacing w:after="120" w:lineRule="auto"/>
                  <w:rPr>
                    <w:b w:val="1"/>
                    <w:sz w:val="20"/>
                    <w:szCs w:val="20"/>
                    <w:rPrChange w:author="SANDRA PATRICIA HOYOS SEPULVEDA" w:id="68" w:date="2022-06-04T20:18:06Z">
                      <w:rPr>
                        <w:sz w:val="20"/>
                        <w:szCs w:val="20"/>
                      </w:rPr>
                    </w:rPrChange>
                  </w:rPr>
                </w:pPr>
                <w:sdt>
                  <w:sdtPr>
                    <w:tag w:val="goog_rdk_374"/>
                  </w:sdtPr>
                  <w:sdtContent>
                    <w:r w:rsidDel="00000000" w:rsidR="00000000" w:rsidRPr="00000000">
                      <w:rPr>
                        <w:b w:val="1"/>
                        <w:sz w:val="20"/>
                        <w:szCs w:val="20"/>
                        <w:rtl w:val="0"/>
                        <w:rPrChange w:author="SANDRA PATRICIA HOYOS SEPULVEDA" w:id="68" w:date="2022-06-04T20:18:06Z">
                          <w:rPr>
                            <w:sz w:val="20"/>
                            <w:szCs w:val="20"/>
                          </w:rPr>
                        </w:rPrChange>
                      </w:rPr>
                      <w:t xml:space="preserve">POS</w:t>
                    </w:r>
                  </w:sdtContent>
                </w:sdt>
                <w:sdt>
                  <w:sdtPr>
                    <w:tag w:val="goog_rdk_375"/>
                  </w:sdtPr>
                  <w:sdtContent>
                    <w:del w:author="SANDRA PATRICIA HOYOS SEPULVEDA" w:id="69" w:date="2022-06-04T20:16:25Z"/>
                    <w:sdt>
                      <w:sdtPr>
                        <w:tag w:val="goog_rdk_376"/>
                      </w:sdtPr>
                      <w:sdtContent>
                        <w:del w:author="SANDRA PATRICIA HOYOS SEPULVEDA" w:id="69" w:date="2022-06-04T20:16:25Z">
                          <w:r w:rsidDel="00000000" w:rsidR="00000000" w:rsidRPr="00000000">
                            <w:rPr>
                              <w:b w:val="1"/>
                              <w:sz w:val="20"/>
                              <w:szCs w:val="20"/>
                              <w:rtl w:val="0"/>
                              <w:rPrChange w:author="SANDRA PATRICIA HOYOS SEPULVEDA" w:id="68" w:date="2022-06-04T20:18:06Z">
                                <w:rPr>
                                  <w:sz w:val="20"/>
                                  <w:szCs w:val="20"/>
                                </w:rPr>
                              </w:rPrChange>
                            </w:rPr>
                            <w:delText xml:space="preserve">:</w:delText>
                          </w:r>
                        </w:del>
                      </w:sdtContent>
                    </w:sdt>
                    <w:del w:author="SANDRA PATRICIA HOYOS SEPULVEDA" w:id="69" w:date="2022-06-04T20:16:25Z"/>
                  </w:sdtContent>
                </w:sdt>
                <w:sdt>
                  <w:sdtPr>
                    <w:tag w:val="goog_rdk_377"/>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79"/>
            </w:sdtPr>
            <w:sdtContent>
              <w:p w:rsidR="00000000" w:rsidDel="00000000" w:rsidP="00000000" w:rsidRDefault="00000000" w:rsidRPr="00000000" w14:paraId="000001F9">
                <w:pPr>
                  <w:spacing w:after="120" w:lineRule="auto"/>
                  <w:jc w:val="both"/>
                  <w:rPr>
                    <w:sz w:val="20"/>
                    <w:szCs w:val="20"/>
                  </w:rPr>
                  <w:pPrChange w:author="SANDRA PATRICIA HOYOS SEPULVEDA" w:id="0" w:date="2022-06-04T20:17:34Z">
                    <w:pPr>
                      <w:spacing w:after="120" w:lineRule="auto"/>
                    </w:pPr>
                  </w:pPrChange>
                </w:pPr>
                <w:r w:rsidDel="00000000" w:rsidR="00000000" w:rsidRPr="00000000">
                  <w:rPr>
                    <w:sz w:val="20"/>
                    <w:szCs w:val="20"/>
                    <w:rtl w:val="0"/>
                  </w:rPr>
                  <w:t xml:space="preserve">Procedimiento Operativo Standard.</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84"/>
            </w:sdtPr>
            <w:sdtContent>
              <w:p w:rsidR="00000000" w:rsidDel="00000000" w:rsidP="00000000" w:rsidRDefault="00000000" w:rsidRPr="00000000" w14:paraId="000001FA">
                <w:pPr>
                  <w:spacing w:after="120" w:lineRule="auto"/>
                  <w:rPr>
                    <w:b w:val="1"/>
                    <w:sz w:val="20"/>
                    <w:szCs w:val="20"/>
                    <w:rPrChange w:author="SANDRA PATRICIA HOYOS SEPULVEDA" w:id="68" w:date="2022-06-04T20:18:06Z">
                      <w:rPr>
                        <w:sz w:val="20"/>
                        <w:szCs w:val="20"/>
                      </w:rPr>
                    </w:rPrChange>
                  </w:rPr>
                </w:pPr>
                <w:sdt>
                  <w:sdtPr>
                    <w:tag w:val="goog_rdk_380"/>
                  </w:sdtPr>
                  <w:sdtContent>
                    <w:r w:rsidDel="00000000" w:rsidR="00000000" w:rsidRPr="00000000">
                      <w:rPr>
                        <w:b w:val="1"/>
                        <w:color w:val="000000"/>
                        <w:sz w:val="20"/>
                        <w:szCs w:val="20"/>
                        <w:rtl w:val="0"/>
                        <w:rPrChange w:author="SANDRA PATRICIA HOYOS SEPULVEDA" w:id="68" w:date="2022-06-04T20:18:06Z">
                          <w:rPr>
                            <w:color w:val="000000"/>
                            <w:sz w:val="20"/>
                            <w:szCs w:val="20"/>
                          </w:rPr>
                        </w:rPrChange>
                      </w:rPr>
                      <w:t xml:space="preserve">PQRS</w:t>
                    </w:r>
                  </w:sdtContent>
                </w:sdt>
                <w:sdt>
                  <w:sdtPr>
                    <w:tag w:val="goog_rdk_381"/>
                  </w:sdtPr>
                  <w:sdtContent>
                    <w:del w:author="SANDRA PATRICIA HOYOS SEPULVEDA" w:id="70" w:date="2022-06-04T20:16:27Z"/>
                    <w:sdt>
                      <w:sdtPr>
                        <w:tag w:val="goog_rdk_382"/>
                      </w:sdtPr>
                      <w:sdtContent>
                        <w:del w:author="SANDRA PATRICIA HOYOS SEPULVEDA" w:id="70" w:date="2022-06-04T20:16:27Z">
                          <w:r w:rsidDel="00000000" w:rsidR="00000000" w:rsidRPr="00000000">
                            <w:rPr>
                              <w:b w:val="1"/>
                              <w:color w:val="000000"/>
                              <w:sz w:val="20"/>
                              <w:szCs w:val="20"/>
                              <w:rtl w:val="0"/>
                              <w:rPrChange w:author="SANDRA PATRICIA HOYOS SEPULVEDA" w:id="68" w:date="2022-06-04T20:18:06Z">
                                <w:rPr>
                                  <w:color w:val="000000"/>
                                  <w:sz w:val="20"/>
                                  <w:szCs w:val="20"/>
                                </w:rPr>
                              </w:rPrChange>
                            </w:rPr>
                            <w:delText xml:space="preserve">:</w:delText>
                          </w:r>
                        </w:del>
                      </w:sdtContent>
                    </w:sdt>
                    <w:del w:author="SANDRA PATRICIA HOYOS SEPULVEDA" w:id="70" w:date="2022-06-04T20:16:27Z"/>
                  </w:sdtContent>
                </w:sdt>
                <w:sdt>
                  <w:sdtPr>
                    <w:tag w:val="goog_rdk_383"/>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85"/>
            </w:sdtPr>
            <w:sdtContent>
              <w:p w:rsidR="00000000" w:rsidDel="00000000" w:rsidP="00000000" w:rsidRDefault="00000000" w:rsidRPr="00000000" w14:paraId="000001FB">
                <w:pPr>
                  <w:spacing w:after="120" w:lineRule="auto"/>
                  <w:jc w:val="both"/>
                  <w:rPr>
                    <w:sz w:val="20"/>
                    <w:szCs w:val="20"/>
                  </w:rPr>
                  <w:pPrChange w:author="SANDRA PATRICIA HOYOS SEPULVEDA" w:id="0" w:date="2022-06-04T20:17:40Z">
                    <w:pPr>
                      <w:spacing w:after="120" w:lineRule="auto"/>
                    </w:pPr>
                  </w:pPrChange>
                </w:pPr>
                <w:r w:rsidDel="00000000" w:rsidR="00000000" w:rsidRPr="00000000">
                  <w:rPr>
                    <w:color w:val="000000"/>
                    <w:sz w:val="20"/>
                    <w:szCs w:val="20"/>
                    <w:rtl w:val="0"/>
                  </w:rPr>
                  <w:t xml:space="preserve">Peticiones, Quejas, Reclamos y Sugerencias.</w:t>
                </w:r>
                <w:r w:rsidDel="00000000" w:rsidR="00000000" w:rsidRPr="00000000">
                  <w:rPr>
                    <w:rtl w:val="0"/>
                  </w:rPr>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390"/>
            </w:sdtPr>
            <w:sdtContent>
              <w:p w:rsidR="00000000" w:rsidDel="00000000" w:rsidP="00000000" w:rsidRDefault="00000000" w:rsidRPr="00000000" w14:paraId="000001FC">
                <w:pPr>
                  <w:spacing w:after="120" w:lineRule="auto"/>
                  <w:rPr>
                    <w:b w:val="1"/>
                    <w:sz w:val="20"/>
                    <w:szCs w:val="20"/>
                    <w:rPrChange w:author="SANDRA PATRICIA HOYOS SEPULVEDA" w:id="68" w:date="2022-06-04T20:18:06Z">
                      <w:rPr>
                        <w:sz w:val="20"/>
                        <w:szCs w:val="20"/>
                      </w:rPr>
                    </w:rPrChange>
                  </w:rPr>
                </w:pPr>
                <w:sdt>
                  <w:sdtPr>
                    <w:tag w:val="goog_rdk_386"/>
                  </w:sdtPr>
                  <w:sdtContent>
                    <w:r w:rsidDel="00000000" w:rsidR="00000000" w:rsidRPr="00000000">
                      <w:rPr>
                        <w:b w:val="1"/>
                        <w:sz w:val="20"/>
                        <w:szCs w:val="20"/>
                        <w:rtl w:val="0"/>
                        <w:rPrChange w:author="SANDRA PATRICIA HOYOS SEPULVEDA" w:id="68" w:date="2022-06-04T20:18:06Z">
                          <w:rPr>
                            <w:sz w:val="20"/>
                            <w:szCs w:val="20"/>
                          </w:rPr>
                        </w:rPrChange>
                      </w:rPr>
                      <w:t xml:space="preserve">Preparación magistral</w:t>
                    </w:r>
                  </w:sdtContent>
                </w:sdt>
                <w:sdt>
                  <w:sdtPr>
                    <w:tag w:val="goog_rdk_387"/>
                  </w:sdtPr>
                  <w:sdtContent>
                    <w:del w:author="SANDRA PATRICIA HOYOS SEPULVEDA" w:id="72" w:date="2022-06-04T20:16:28Z"/>
                    <w:sdt>
                      <w:sdtPr>
                        <w:tag w:val="goog_rdk_388"/>
                      </w:sdtPr>
                      <w:sdtContent>
                        <w:del w:author="SANDRA PATRICIA HOYOS SEPULVEDA" w:id="72" w:date="2022-06-04T20:16:28Z">
                          <w:r w:rsidDel="00000000" w:rsidR="00000000" w:rsidRPr="00000000">
                            <w:rPr>
                              <w:b w:val="1"/>
                              <w:sz w:val="20"/>
                              <w:szCs w:val="20"/>
                              <w:rtl w:val="0"/>
                              <w:rPrChange w:author="SANDRA PATRICIA HOYOS SEPULVEDA" w:id="68" w:date="2022-06-04T20:18:06Z">
                                <w:rPr>
                                  <w:sz w:val="20"/>
                                  <w:szCs w:val="20"/>
                                </w:rPr>
                              </w:rPrChange>
                            </w:rPr>
                            <w:delText xml:space="preserve">:</w:delText>
                          </w:r>
                        </w:del>
                      </w:sdtContent>
                    </w:sdt>
                    <w:del w:author="SANDRA PATRICIA HOYOS SEPULVEDA" w:id="72" w:date="2022-06-04T20:16:28Z"/>
                  </w:sdtContent>
                </w:sdt>
                <w:sdt>
                  <w:sdtPr>
                    <w:tag w:val="goog_rdk_389"/>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396"/>
            </w:sdtPr>
            <w:sdtContent>
              <w:p w:rsidR="00000000" w:rsidDel="00000000" w:rsidP="00000000" w:rsidRDefault="00000000" w:rsidRPr="00000000" w14:paraId="000001FD">
                <w:pPr>
                  <w:spacing w:after="120" w:lineRule="auto"/>
                  <w:jc w:val="both"/>
                  <w:rPr>
                    <w:sz w:val="20"/>
                    <w:szCs w:val="20"/>
                  </w:rPr>
                  <w:pPrChange w:author="SANDRA PATRICIA HOYOS SEPULVEDA" w:id="0" w:date="2022-06-04T20:17:40Z">
                    <w:pPr>
                      <w:spacing w:after="120" w:lineRule="auto"/>
                    </w:pPr>
                  </w:pPrChange>
                </w:pPr>
                <w:sdt>
                  <w:sdtPr>
                    <w:tag w:val="goog_rdk_392"/>
                  </w:sdtPr>
                  <w:sdtContent>
                    <w:ins w:author="SANDRA PATRICIA HOYOS SEPULVEDA" w:id="73" w:date="2022-06-04T20:16:50Z">
                      <w:r w:rsidDel="00000000" w:rsidR="00000000" w:rsidRPr="00000000">
                        <w:rPr>
                          <w:sz w:val="20"/>
                          <w:szCs w:val="20"/>
                          <w:rtl w:val="0"/>
                        </w:rPr>
                        <w:t xml:space="preserve">Es la</w:t>
                      </w:r>
                    </w:ins>
                  </w:sdtContent>
                </w:sdt>
                <w:sdt>
                  <w:sdtPr>
                    <w:tag w:val="goog_rdk_393"/>
                  </w:sdtPr>
                  <w:sdtContent>
                    <w:del w:author="SANDRA PATRICIA HOYOS SEPULVEDA" w:id="73" w:date="2022-06-04T20:16:50Z">
                      <w:r w:rsidDel="00000000" w:rsidR="00000000" w:rsidRPr="00000000">
                        <w:rPr>
                          <w:sz w:val="20"/>
                          <w:szCs w:val="20"/>
                          <w:rtl w:val="0"/>
                        </w:rPr>
                        <w:delText xml:space="preserve">es la</w:delText>
                      </w:r>
                    </w:del>
                  </w:sdtContent>
                </w:sdt>
                <w:r w:rsidDel="00000000" w:rsidR="00000000" w:rsidRPr="00000000">
                  <w:rPr>
                    <w:sz w:val="20"/>
                    <w:szCs w:val="20"/>
                    <w:rtl w:val="0"/>
                  </w:rPr>
                  <w:t xml:space="preserve"> atención farmacéutica que se hace por parte del Químico Farmacéutico una o un grupo de personas en especial, teniendo en </w:t>
                </w:r>
                <w:sdt>
                  <w:sdtPr>
                    <w:tag w:val="goog_rdk_394"/>
                  </w:sdtPr>
                  <w:sdtContent>
                    <w:ins w:author="SANDRA PATRICIA HOYOS SEPULVEDA" w:id="74" w:date="2022-06-04T20:16:53Z">
                      <w:r w:rsidDel="00000000" w:rsidR="00000000" w:rsidRPr="00000000">
                        <w:rPr>
                          <w:sz w:val="20"/>
                          <w:szCs w:val="20"/>
                          <w:rtl w:val="0"/>
                        </w:rPr>
                        <w:t xml:space="preserve">cuenta</w:t>
                      </w:r>
                    </w:ins>
                  </w:sdtContent>
                </w:sdt>
                <w:sdt>
                  <w:sdtPr>
                    <w:tag w:val="goog_rdk_395"/>
                  </w:sdtPr>
                  <w:sdtContent>
                    <w:del w:author="SANDRA PATRICIA HOYOS SEPULVEDA" w:id="74" w:date="2022-06-04T20:16:53Z">
                      <w:r w:rsidDel="00000000" w:rsidR="00000000" w:rsidRPr="00000000">
                        <w:rPr>
                          <w:sz w:val="20"/>
                          <w:szCs w:val="20"/>
                          <w:rtl w:val="0"/>
                        </w:rPr>
                        <w:delText xml:space="preserve">cuanta</w:delText>
                      </w:r>
                    </w:del>
                  </w:sdtContent>
                </w:sdt>
                <w:r w:rsidDel="00000000" w:rsidR="00000000" w:rsidRPr="00000000">
                  <w:rPr>
                    <w:sz w:val="20"/>
                    <w:szCs w:val="20"/>
                    <w:rtl w:val="0"/>
                  </w:rPr>
                  <w:t xml:space="preserve"> su perfil fármaco terapéutico y son de distribución inmediata.</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401"/>
            </w:sdtPr>
            <w:sdtContent>
              <w:p w:rsidR="00000000" w:rsidDel="00000000" w:rsidP="00000000" w:rsidRDefault="00000000" w:rsidRPr="00000000" w14:paraId="000001FE">
                <w:pPr>
                  <w:spacing w:after="120" w:lineRule="auto"/>
                  <w:rPr>
                    <w:b w:val="1"/>
                    <w:sz w:val="20"/>
                    <w:szCs w:val="20"/>
                    <w:rPrChange w:author="SANDRA PATRICIA HOYOS SEPULVEDA" w:id="68" w:date="2022-06-04T20:18:06Z">
                      <w:rPr>
                        <w:sz w:val="20"/>
                        <w:szCs w:val="20"/>
                      </w:rPr>
                    </w:rPrChange>
                  </w:rPr>
                </w:pPr>
                <w:sdt>
                  <w:sdtPr>
                    <w:tag w:val="goog_rdk_397"/>
                  </w:sdtPr>
                  <w:sdtContent>
                    <w:r w:rsidDel="00000000" w:rsidR="00000000" w:rsidRPr="00000000">
                      <w:rPr>
                        <w:b w:val="1"/>
                        <w:sz w:val="20"/>
                        <w:szCs w:val="20"/>
                        <w:rtl w:val="0"/>
                        <w:rPrChange w:author="SANDRA PATRICIA HOYOS SEPULVEDA" w:id="68" w:date="2022-06-04T20:18:06Z">
                          <w:rPr>
                            <w:sz w:val="20"/>
                            <w:szCs w:val="20"/>
                          </w:rPr>
                        </w:rPrChange>
                      </w:rPr>
                      <w:t xml:space="preserve">Preparación magistral no estéril</w:t>
                    </w:r>
                  </w:sdtContent>
                </w:sdt>
                <w:sdt>
                  <w:sdtPr>
                    <w:tag w:val="goog_rdk_398"/>
                  </w:sdtPr>
                  <w:sdtContent>
                    <w:del w:author="SANDRA PATRICIA HOYOS SEPULVEDA" w:id="75" w:date="2022-06-04T20:16:30Z"/>
                    <w:sdt>
                      <w:sdtPr>
                        <w:tag w:val="goog_rdk_399"/>
                      </w:sdtPr>
                      <w:sdtContent>
                        <w:del w:author="SANDRA PATRICIA HOYOS SEPULVEDA" w:id="75" w:date="2022-06-04T20:16:30Z">
                          <w:r w:rsidDel="00000000" w:rsidR="00000000" w:rsidRPr="00000000">
                            <w:rPr>
                              <w:b w:val="1"/>
                              <w:sz w:val="20"/>
                              <w:szCs w:val="20"/>
                              <w:rtl w:val="0"/>
                              <w:rPrChange w:author="SANDRA PATRICIA HOYOS SEPULVEDA" w:id="68" w:date="2022-06-04T20:18:06Z">
                                <w:rPr>
                                  <w:sz w:val="20"/>
                                  <w:szCs w:val="20"/>
                                </w:rPr>
                              </w:rPrChange>
                            </w:rPr>
                            <w:delText xml:space="preserve">:</w:delText>
                          </w:r>
                        </w:del>
                      </w:sdtContent>
                    </w:sdt>
                    <w:del w:author="SANDRA PATRICIA HOYOS SEPULVEDA" w:id="75" w:date="2022-06-04T20:16:30Z"/>
                  </w:sdtContent>
                </w:sdt>
                <w:sdt>
                  <w:sdtPr>
                    <w:tag w:val="goog_rdk_400"/>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405"/>
            </w:sdtPr>
            <w:sdtContent>
              <w:p w:rsidR="00000000" w:rsidDel="00000000" w:rsidP="00000000" w:rsidRDefault="00000000" w:rsidRPr="00000000" w14:paraId="000001FF">
                <w:pPr>
                  <w:spacing w:after="120" w:lineRule="auto"/>
                  <w:jc w:val="both"/>
                  <w:rPr>
                    <w:sz w:val="20"/>
                    <w:szCs w:val="20"/>
                  </w:rPr>
                  <w:pPrChange w:author="SANDRA PATRICIA HOYOS SEPULVEDA" w:id="0" w:date="2022-06-04T20:17:40Z">
                    <w:pPr>
                      <w:spacing w:after="120" w:lineRule="auto"/>
                    </w:pPr>
                  </w:pPrChange>
                </w:pPr>
                <w:sdt>
                  <w:sdtPr>
                    <w:tag w:val="goog_rdk_403"/>
                  </w:sdtPr>
                  <w:sdtContent>
                    <w:ins w:author="SANDRA PATRICIA HOYOS SEPULVEDA" w:id="76" w:date="2022-06-04T20:16:49Z">
                      <w:r w:rsidDel="00000000" w:rsidR="00000000" w:rsidRPr="00000000">
                        <w:rPr>
                          <w:sz w:val="20"/>
                          <w:szCs w:val="20"/>
                          <w:rtl w:val="0"/>
                        </w:rPr>
                        <w:t xml:space="preserve">Es una</w:t>
                      </w:r>
                    </w:ins>
                  </w:sdtContent>
                </w:sdt>
                <w:sdt>
                  <w:sdtPr>
                    <w:tag w:val="goog_rdk_404"/>
                  </w:sdtPr>
                  <w:sdtContent>
                    <w:del w:author="SANDRA PATRICIA HOYOS SEPULVEDA" w:id="76" w:date="2022-06-04T20:16:49Z">
                      <w:r w:rsidDel="00000000" w:rsidR="00000000" w:rsidRPr="00000000">
                        <w:rPr>
                          <w:sz w:val="20"/>
                          <w:szCs w:val="20"/>
                          <w:rtl w:val="0"/>
                        </w:rPr>
                        <w:delText xml:space="preserve">es una</w:delText>
                      </w:r>
                    </w:del>
                  </w:sdtContent>
                </w:sdt>
                <w:r w:rsidDel="00000000" w:rsidR="00000000" w:rsidRPr="00000000">
                  <w:rPr>
                    <w:sz w:val="20"/>
                    <w:szCs w:val="20"/>
                    <w:rtl w:val="0"/>
                  </w:rPr>
                  <w:t xml:space="preserve"> preparación farmacéutica que se puede formular y elaborar en condiciones ambientales controladas, pero no estériles.</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410"/>
            </w:sdtPr>
            <w:sdtContent>
              <w:p w:rsidR="00000000" w:rsidDel="00000000" w:rsidP="00000000" w:rsidRDefault="00000000" w:rsidRPr="00000000" w14:paraId="00000200">
                <w:pPr>
                  <w:spacing w:after="120" w:lineRule="auto"/>
                  <w:rPr>
                    <w:b w:val="1"/>
                    <w:sz w:val="20"/>
                    <w:szCs w:val="20"/>
                    <w:rPrChange w:author="SANDRA PATRICIA HOYOS SEPULVEDA" w:id="68" w:date="2022-06-04T20:18:06Z">
                      <w:rPr>
                        <w:sz w:val="20"/>
                        <w:szCs w:val="20"/>
                      </w:rPr>
                    </w:rPrChange>
                  </w:rPr>
                </w:pPr>
                <w:sdt>
                  <w:sdtPr>
                    <w:tag w:val="goog_rdk_406"/>
                  </w:sdtPr>
                  <w:sdtContent>
                    <w:r w:rsidDel="00000000" w:rsidR="00000000" w:rsidRPr="00000000">
                      <w:rPr>
                        <w:b w:val="1"/>
                        <w:sz w:val="20"/>
                        <w:szCs w:val="20"/>
                        <w:rtl w:val="0"/>
                        <w:rPrChange w:author="SANDRA PATRICIA HOYOS SEPULVEDA" w:id="68" w:date="2022-06-04T20:18:06Z">
                          <w:rPr>
                            <w:sz w:val="20"/>
                            <w:szCs w:val="20"/>
                          </w:rPr>
                        </w:rPrChange>
                      </w:rPr>
                      <w:t xml:space="preserve">Preparación o preparado oficinal</w:t>
                    </w:r>
                  </w:sdtContent>
                </w:sdt>
                <w:sdt>
                  <w:sdtPr>
                    <w:tag w:val="goog_rdk_407"/>
                  </w:sdtPr>
                  <w:sdtContent>
                    <w:del w:author="SANDRA PATRICIA HOYOS SEPULVEDA" w:id="77" w:date="2022-06-04T20:16:31Z"/>
                    <w:sdt>
                      <w:sdtPr>
                        <w:tag w:val="goog_rdk_408"/>
                      </w:sdtPr>
                      <w:sdtContent>
                        <w:del w:author="SANDRA PATRICIA HOYOS SEPULVEDA" w:id="77" w:date="2022-06-04T20:16:31Z">
                          <w:r w:rsidDel="00000000" w:rsidR="00000000" w:rsidRPr="00000000">
                            <w:rPr>
                              <w:b w:val="1"/>
                              <w:sz w:val="20"/>
                              <w:szCs w:val="20"/>
                              <w:rtl w:val="0"/>
                              <w:rPrChange w:author="SANDRA PATRICIA HOYOS SEPULVEDA" w:id="68" w:date="2022-06-04T20:18:06Z">
                                <w:rPr>
                                  <w:sz w:val="20"/>
                                  <w:szCs w:val="20"/>
                                </w:rPr>
                              </w:rPrChange>
                            </w:rPr>
                            <w:delText xml:space="preserve">:</w:delText>
                          </w:r>
                        </w:del>
                      </w:sdtContent>
                    </w:sdt>
                    <w:del w:author="SANDRA PATRICIA HOYOS SEPULVEDA" w:id="77" w:date="2022-06-04T20:16:31Z"/>
                  </w:sdtContent>
                </w:sdt>
                <w:sdt>
                  <w:sdtPr>
                    <w:tag w:val="goog_rdk_409"/>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414"/>
            </w:sdtPr>
            <w:sdtContent>
              <w:p w:rsidR="00000000" w:rsidDel="00000000" w:rsidP="00000000" w:rsidRDefault="00000000" w:rsidRPr="00000000" w14:paraId="00000201">
                <w:pPr>
                  <w:spacing w:after="120" w:lineRule="auto"/>
                  <w:jc w:val="both"/>
                  <w:rPr>
                    <w:sz w:val="20"/>
                    <w:szCs w:val="20"/>
                  </w:rPr>
                  <w:pPrChange w:author="SANDRA PATRICIA HOYOS SEPULVEDA" w:id="0" w:date="2022-06-04T20:17:40Z">
                    <w:pPr>
                      <w:spacing w:after="120" w:lineRule="auto"/>
                    </w:pPr>
                  </w:pPrChange>
                </w:pPr>
                <w:sdt>
                  <w:sdtPr>
                    <w:tag w:val="goog_rdk_412"/>
                  </w:sdtPr>
                  <w:sdtContent>
                    <w:ins w:author="SANDRA PATRICIA HOYOS SEPULVEDA" w:id="78" w:date="2022-06-04T20:16:44Z">
                      <w:r w:rsidDel="00000000" w:rsidR="00000000" w:rsidRPr="00000000">
                        <w:rPr>
                          <w:sz w:val="20"/>
                          <w:szCs w:val="20"/>
                          <w:rtl w:val="0"/>
                        </w:rPr>
                        <w:t xml:space="preserve">E</w:t>
                      </w:r>
                    </w:ins>
                  </w:sdtContent>
                </w:sdt>
                <w:sdt>
                  <w:sdtPr>
                    <w:tag w:val="goog_rdk_413"/>
                  </w:sdtPr>
                  <w:sdtContent>
                    <w:del w:author="SANDRA PATRICIA HOYOS SEPULVEDA" w:id="78" w:date="2022-06-04T20:16:44Z">
                      <w:r w:rsidDel="00000000" w:rsidR="00000000" w:rsidRPr="00000000">
                        <w:rPr>
                          <w:sz w:val="20"/>
                          <w:szCs w:val="20"/>
                          <w:rtl w:val="0"/>
                        </w:rPr>
                        <w:delText xml:space="preserve">e</w:delText>
                      </w:r>
                    </w:del>
                  </w:sdtContent>
                </w:sdt>
                <w:r w:rsidDel="00000000" w:rsidR="00000000" w:rsidRPr="00000000">
                  <w:rPr>
                    <w:sz w:val="20"/>
                    <w:szCs w:val="20"/>
                    <w:rtl w:val="0"/>
                  </w:rPr>
                  <w:t xml:space="preserve">s el medicamento destinado a su dispensación directa a los pacientes atendidos por las oficinas de farmacia o servicios de farmacia hospitalarios, preparado por un farmacéutico o químico farmacéutico o bajo su dirección, descrito en un formulario oficial, preparado según las buenas prácticas de elaboración y control de calidad establecidas al efecto y con la debida información al paciente.</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419"/>
            </w:sdtPr>
            <w:sdtContent>
              <w:p w:rsidR="00000000" w:rsidDel="00000000" w:rsidP="00000000" w:rsidRDefault="00000000" w:rsidRPr="00000000" w14:paraId="00000202">
                <w:pPr>
                  <w:spacing w:after="120" w:lineRule="auto"/>
                  <w:rPr>
                    <w:b w:val="1"/>
                    <w:sz w:val="20"/>
                    <w:szCs w:val="20"/>
                    <w:rPrChange w:author="SANDRA PATRICIA HOYOS SEPULVEDA" w:id="79" w:date="2022-06-04T20:18:10Z">
                      <w:rPr>
                        <w:sz w:val="20"/>
                        <w:szCs w:val="20"/>
                      </w:rPr>
                    </w:rPrChange>
                  </w:rPr>
                </w:pPr>
                <w:sdt>
                  <w:sdtPr>
                    <w:tag w:val="goog_rdk_415"/>
                  </w:sdtPr>
                  <w:sdtContent>
                    <w:r w:rsidDel="00000000" w:rsidR="00000000" w:rsidRPr="00000000">
                      <w:rPr>
                        <w:b w:val="1"/>
                        <w:sz w:val="20"/>
                        <w:szCs w:val="20"/>
                        <w:rtl w:val="0"/>
                        <w:rPrChange w:author="SANDRA PATRICIA HOYOS SEPULVEDA" w:id="79" w:date="2022-06-04T20:18:10Z">
                          <w:rPr>
                            <w:sz w:val="20"/>
                            <w:szCs w:val="20"/>
                          </w:rPr>
                        </w:rPrChange>
                      </w:rPr>
                      <w:t xml:space="preserve">Preparado magistral</w:t>
                    </w:r>
                  </w:sdtContent>
                </w:sdt>
                <w:sdt>
                  <w:sdtPr>
                    <w:tag w:val="goog_rdk_416"/>
                  </w:sdtPr>
                  <w:sdtContent>
                    <w:del w:author="SANDRA PATRICIA HOYOS SEPULVEDA" w:id="80" w:date="2022-06-04T20:16:32Z"/>
                    <w:sdt>
                      <w:sdtPr>
                        <w:tag w:val="goog_rdk_417"/>
                      </w:sdtPr>
                      <w:sdtContent>
                        <w:del w:author="SANDRA PATRICIA HOYOS SEPULVEDA" w:id="80" w:date="2022-06-04T20:16:32Z">
                          <w:r w:rsidDel="00000000" w:rsidR="00000000" w:rsidRPr="00000000">
                            <w:rPr>
                              <w:b w:val="1"/>
                              <w:sz w:val="20"/>
                              <w:szCs w:val="20"/>
                              <w:rtl w:val="0"/>
                              <w:rPrChange w:author="SANDRA PATRICIA HOYOS SEPULVEDA" w:id="79" w:date="2022-06-04T20:18:10Z">
                                <w:rPr>
                                  <w:sz w:val="20"/>
                                  <w:szCs w:val="20"/>
                                </w:rPr>
                              </w:rPrChange>
                            </w:rPr>
                            <w:delText xml:space="preserve">:</w:delText>
                          </w:r>
                        </w:del>
                      </w:sdtContent>
                    </w:sdt>
                    <w:del w:author="SANDRA PATRICIA HOYOS SEPULVEDA" w:id="80" w:date="2022-06-04T20:16:32Z"/>
                  </w:sdtContent>
                </w:sdt>
                <w:sdt>
                  <w:sdtPr>
                    <w:tag w:val="goog_rdk_418"/>
                  </w:sdtPr>
                  <w:sdtContent>
                    <w:r w:rsidDel="00000000" w:rsidR="00000000" w:rsidRPr="00000000">
                      <w:rPr>
                        <w:b w:val="1"/>
                        <w:sz w:val="20"/>
                        <w:szCs w:val="20"/>
                        <w:rtl w:val="0"/>
                        <w:rPrChange w:author="SANDRA PATRICIA HOYOS SEPULVEDA" w:id="79" w:date="2022-06-04T20:18:10Z">
                          <w:rPr>
                            <w:sz w:val="20"/>
                            <w:szCs w:val="20"/>
                          </w:rPr>
                        </w:rPrChange>
                      </w:rPr>
                      <w:tab/>
                    </w:r>
                  </w:sdtContent>
                </w:sdt>
              </w:p>
            </w:sdtContent>
          </w:sdt>
        </w:tc>
        <w:tc>
          <w:tcPr>
            <w:tcMar>
              <w:top w:w="100.0" w:type="dxa"/>
              <w:left w:w="100.0" w:type="dxa"/>
              <w:bottom w:w="100.0" w:type="dxa"/>
              <w:right w:w="100.0" w:type="dxa"/>
            </w:tcMar>
            <w:vAlign w:val="center"/>
          </w:tcPr>
          <w:sdt>
            <w:sdtPr>
              <w:tag w:val="goog_rdk_423"/>
            </w:sdtPr>
            <w:sdtContent>
              <w:p w:rsidR="00000000" w:rsidDel="00000000" w:rsidP="00000000" w:rsidRDefault="00000000" w:rsidRPr="00000000" w14:paraId="00000203">
                <w:pPr>
                  <w:spacing w:after="120" w:lineRule="auto"/>
                  <w:jc w:val="both"/>
                  <w:rPr>
                    <w:sz w:val="20"/>
                    <w:szCs w:val="20"/>
                  </w:rPr>
                  <w:pPrChange w:author="SANDRA PATRICIA HOYOS SEPULVEDA" w:id="0" w:date="2022-06-04T20:17:46Z">
                    <w:pPr>
                      <w:spacing w:after="120" w:lineRule="auto"/>
                    </w:pPr>
                  </w:pPrChange>
                </w:pPr>
                <w:sdt>
                  <w:sdtPr>
                    <w:tag w:val="goog_rdk_421"/>
                  </w:sdtPr>
                  <w:sdtContent>
                    <w:ins w:author="SANDRA PATRICIA HOYOS SEPULVEDA" w:id="81" w:date="2022-06-04T20:16:42Z">
                      <w:r w:rsidDel="00000000" w:rsidR="00000000" w:rsidRPr="00000000">
                        <w:rPr>
                          <w:sz w:val="20"/>
                          <w:szCs w:val="20"/>
                          <w:rtl w:val="0"/>
                        </w:rPr>
                        <w:t xml:space="preserve">Es el</w:t>
                      </w:r>
                    </w:ins>
                  </w:sdtContent>
                </w:sdt>
                <w:sdt>
                  <w:sdtPr>
                    <w:tag w:val="goog_rdk_422"/>
                  </w:sdtPr>
                  <w:sdtContent>
                    <w:del w:author="SANDRA PATRICIA HOYOS SEPULVEDA" w:id="81" w:date="2022-06-04T20:16:42Z">
                      <w:r w:rsidDel="00000000" w:rsidR="00000000" w:rsidRPr="00000000">
                        <w:rPr>
                          <w:sz w:val="20"/>
                          <w:szCs w:val="20"/>
                          <w:rtl w:val="0"/>
                        </w:rPr>
                        <w:delText xml:space="preserve">es el</w:delText>
                      </w:r>
                    </w:del>
                  </w:sdtContent>
                </w:sdt>
                <w:r w:rsidDel="00000000" w:rsidR="00000000" w:rsidRPr="00000000">
                  <w:rPr>
                    <w:sz w:val="20"/>
                    <w:szCs w:val="20"/>
                    <w:rtl w:val="0"/>
                  </w:rPr>
                  <w:t xml:space="preserve"> preparado o producto farmacéutico para atender una prescripción médica, de un paciente individual, que requiere de algún tipo de intervención técnica de variada complejidad.</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428"/>
            </w:sdtPr>
            <w:sdtContent>
              <w:p w:rsidR="00000000" w:rsidDel="00000000" w:rsidP="00000000" w:rsidRDefault="00000000" w:rsidRPr="00000000" w14:paraId="00000204">
                <w:pPr>
                  <w:spacing w:after="120" w:lineRule="auto"/>
                  <w:rPr>
                    <w:b w:val="1"/>
                    <w:sz w:val="20"/>
                    <w:szCs w:val="20"/>
                    <w:rPrChange w:author="SANDRA PATRICIA HOYOS SEPULVEDA" w:id="79" w:date="2022-06-04T20:18:10Z">
                      <w:rPr>
                        <w:sz w:val="20"/>
                        <w:szCs w:val="20"/>
                      </w:rPr>
                    </w:rPrChange>
                  </w:rPr>
                </w:pPr>
                <w:sdt>
                  <w:sdtPr>
                    <w:tag w:val="goog_rdk_424"/>
                  </w:sdtPr>
                  <w:sdtContent>
                    <w:r w:rsidDel="00000000" w:rsidR="00000000" w:rsidRPr="00000000">
                      <w:rPr>
                        <w:b w:val="1"/>
                        <w:sz w:val="20"/>
                        <w:szCs w:val="20"/>
                        <w:rtl w:val="0"/>
                        <w:rPrChange w:author="SANDRA PATRICIA HOYOS SEPULVEDA" w:id="79" w:date="2022-06-04T20:18:10Z">
                          <w:rPr>
                            <w:sz w:val="20"/>
                            <w:szCs w:val="20"/>
                          </w:rPr>
                        </w:rPrChange>
                      </w:rPr>
                      <w:t xml:space="preserve">Principio activo</w:t>
                    </w:r>
                  </w:sdtContent>
                </w:sdt>
                <w:sdt>
                  <w:sdtPr>
                    <w:tag w:val="goog_rdk_425"/>
                  </w:sdtPr>
                  <w:sdtContent>
                    <w:del w:author="SANDRA PATRICIA HOYOS SEPULVEDA" w:id="83" w:date="2022-06-04T20:16:34Z"/>
                    <w:sdt>
                      <w:sdtPr>
                        <w:tag w:val="goog_rdk_426"/>
                      </w:sdtPr>
                      <w:sdtContent>
                        <w:del w:author="SANDRA PATRICIA HOYOS SEPULVEDA" w:id="83" w:date="2022-06-04T20:16:34Z">
                          <w:r w:rsidDel="00000000" w:rsidR="00000000" w:rsidRPr="00000000">
                            <w:rPr>
                              <w:b w:val="1"/>
                              <w:sz w:val="20"/>
                              <w:szCs w:val="20"/>
                              <w:rtl w:val="0"/>
                              <w:rPrChange w:author="SANDRA PATRICIA HOYOS SEPULVEDA" w:id="79" w:date="2022-06-04T20:18:10Z">
                                <w:rPr>
                                  <w:sz w:val="20"/>
                                  <w:szCs w:val="20"/>
                                </w:rPr>
                              </w:rPrChange>
                            </w:rPr>
                            <w:delText xml:space="preserve">:</w:delText>
                          </w:r>
                        </w:del>
                      </w:sdtContent>
                    </w:sdt>
                    <w:del w:author="SANDRA PATRICIA HOYOS SEPULVEDA" w:id="83" w:date="2022-06-04T20:16:34Z"/>
                  </w:sdtContent>
                </w:sdt>
                <w:sdt>
                  <w:sdtPr>
                    <w:tag w:val="goog_rdk_427"/>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432"/>
            </w:sdtPr>
            <w:sdtContent>
              <w:p w:rsidR="00000000" w:rsidDel="00000000" w:rsidP="00000000" w:rsidRDefault="00000000" w:rsidRPr="00000000" w14:paraId="00000205">
                <w:pPr>
                  <w:spacing w:after="120" w:lineRule="auto"/>
                  <w:jc w:val="both"/>
                  <w:rPr>
                    <w:sz w:val="20"/>
                    <w:szCs w:val="20"/>
                  </w:rPr>
                  <w:pPrChange w:author="SANDRA PATRICIA HOYOS SEPULVEDA" w:id="0" w:date="2022-06-04T20:17:46Z">
                    <w:pPr>
                      <w:spacing w:after="120" w:lineRule="auto"/>
                    </w:pPr>
                  </w:pPrChange>
                </w:pPr>
                <w:sdt>
                  <w:sdtPr>
                    <w:tag w:val="goog_rdk_430"/>
                  </w:sdtPr>
                  <w:sdtContent>
                    <w:ins w:author="SANDRA PATRICIA HOYOS SEPULVEDA" w:id="84" w:date="2022-06-04T20:16:41Z">
                      <w:r w:rsidDel="00000000" w:rsidR="00000000" w:rsidRPr="00000000">
                        <w:rPr>
                          <w:sz w:val="20"/>
                          <w:szCs w:val="20"/>
                          <w:rtl w:val="0"/>
                        </w:rPr>
                        <w:t xml:space="preserve">Es todo</w:t>
                      </w:r>
                    </w:ins>
                  </w:sdtContent>
                </w:sdt>
                <w:sdt>
                  <w:sdtPr>
                    <w:tag w:val="goog_rdk_431"/>
                  </w:sdtPr>
                  <w:sdtContent>
                    <w:del w:author="SANDRA PATRICIA HOYOS SEPULVEDA" w:id="84" w:date="2022-06-04T20:16:41Z">
                      <w:r w:rsidDel="00000000" w:rsidR="00000000" w:rsidRPr="00000000">
                        <w:rPr>
                          <w:sz w:val="20"/>
                          <w:szCs w:val="20"/>
                          <w:rtl w:val="0"/>
                        </w:rPr>
                        <w:delText xml:space="preserve">es todo</w:delText>
                      </w:r>
                    </w:del>
                  </w:sdtContent>
                </w:sdt>
                <w:r w:rsidDel="00000000" w:rsidR="00000000" w:rsidRPr="00000000">
                  <w:rPr>
                    <w:sz w:val="20"/>
                    <w:szCs w:val="20"/>
                    <w:rtl w:val="0"/>
                  </w:rPr>
                  <w:t xml:space="preserve"> compuesto biológicamente activo que se extrae de la droga de un ser vivo utilizado por sus propiedades terapéuticas y que se comercializa sin alterar su estructura química.</w:t>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437"/>
            </w:sdtPr>
            <w:sdtContent>
              <w:p w:rsidR="00000000" w:rsidDel="00000000" w:rsidP="00000000" w:rsidRDefault="00000000" w:rsidRPr="00000000" w14:paraId="00000206">
                <w:pPr>
                  <w:spacing w:after="120" w:lineRule="auto"/>
                  <w:rPr>
                    <w:b w:val="1"/>
                    <w:sz w:val="20"/>
                    <w:szCs w:val="20"/>
                    <w:rPrChange w:author="SANDRA PATRICIA HOYOS SEPULVEDA" w:id="79" w:date="2022-06-04T20:18:10Z">
                      <w:rPr>
                        <w:sz w:val="20"/>
                        <w:szCs w:val="20"/>
                      </w:rPr>
                    </w:rPrChange>
                  </w:rPr>
                </w:pPr>
                <w:sdt>
                  <w:sdtPr>
                    <w:tag w:val="goog_rdk_433"/>
                  </w:sdtPr>
                  <w:sdtContent>
                    <w:r w:rsidDel="00000000" w:rsidR="00000000" w:rsidRPr="00000000">
                      <w:rPr>
                        <w:b w:val="1"/>
                        <w:sz w:val="20"/>
                        <w:szCs w:val="20"/>
                        <w:rtl w:val="0"/>
                        <w:rPrChange w:author="SANDRA PATRICIA HOYOS SEPULVEDA" w:id="79" w:date="2022-06-04T20:18:10Z">
                          <w:rPr>
                            <w:sz w:val="20"/>
                            <w:szCs w:val="20"/>
                          </w:rPr>
                        </w:rPrChange>
                      </w:rPr>
                      <w:t xml:space="preserve">SGC</w:t>
                    </w:r>
                  </w:sdtContent>
                </w:sdt>
                <w:sdt>
                  <w:sdtPr>
                    <w:tag w:val="goog_rdk_434"/>
                  </w:sdtPr>
                  <w:sdtContent>
                    <w:del w:author="SANDRA PATRICIA HOYOS SEPULVEDA" w:id="85" w:date="2022-06-04T20:16:35Z"/>
                    <w:sdt>
                      <w:sdtPr>
                        <w:tag w:val="goog_rdk_435"/>
                      </w:sdtPr>
                      <w:sdtContent>
                        <w:del w:author="SANDRA PATRICIA HOYOS SEPULVEDA" w:id="85" w:date="2022-06-04T20:16:35Z">
                          <w:r w:rsidDel="00000000" w:rsidR="00000000" w:rsidRPr="00000000">
                            <w:rPr>
                              <w:b w:val="1"/>
                              <w:sz w:val="20"/>
                              <w:szCs w:val="20"/>
                              <w:rtl w:val="0"/>
                              <w:rPrChange w:author="SANDRA PATRICIA HOYOS SEPULVEDA" w:id="79" w:date="2022-06-04T20:18:10Z">
                                <w:rPr>
                                  <w:sz w:val="20"/>
                                  <w:szCs w:val="20"/>
                                </w:rPr>
                              </w:rPrChange>
                            </w:rPr>
                            <w:delText xml:space="preserve">:</w:delText>
                          </w:r>
                        </w:del>
                      </w:sdtContent>
                    </w:sdt>
                    <w:del w:author="SANDRA PATRICIA HOYOS SEPULVEDA" w:id="85" w:date="2022-06-04T20:16:35Z"/>
                  </w:sdtContent>
                </w:sdt>
                <w:sdt>
                  <w:sdtPr>
                    <w:tag w:val="goog_rdk_436"/>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438"/>
            </w:sdtPr>
            <w:sdtContent>
              <w:p w:rsidR="00000000" w:rsidDel="00000000" w:rsidP="00000000" w:rsidRDefault="00000000" w:rsidRPr="00000000" w14:paraId="00000207">
                <w:pPr>
                  <w:spacing w:after="120" w:lineRule="auto"/>
                  <w:jc w:val="both"/>
                  <w:rPr>
                    <w:sz w:val="20"/>
                    <w:szCs w:val="20"/>
                  </w:rPr>
                  <w:pPrChange w:author="SANDRA PATRICIA HOYOS SEPULVEDA" w:id="0" w:date="2022-06-04T20:17:46Z">
                    <w:pPr>
                      <w:spacing w:after="120" w:lineRule="auto"/>
                    </w:pPr>
                  </w:pPrChange>
                </w:pPr>
                <w:r w:rsidDel="00000000" w:rsidR="00000000" w:rsidRPr="00000000">
                  <w:rPr>
                    <w:sz w:val="20"/>
                    <w:szCs w:val="20"/>
                    <w:rtl w:val="0"/>
                  </w:rPr>
                  <w:t xml:space="preserve">Sistema de Gestión de Calidad</w:t>
                </w:r>
                <w:r w:rsidDel="00000000" w:rsidR="00000000" w:rsidRPr="00000000">
                  <w:rPr>
                    <w:b w:val="1"/>
                    <w:sz w:val="20"/>
                    <w:szCs w:val="20"/>
                    <w:rtl w:val="0"/>
                  </w:rPr>
                  <w:t xml:space="preserve">.</w:t>
                </w:r>
                <w:r w:rsidDel="00000000" w:rsidR="00000000" w:rsidRPr="00000000">
                  <w:rPr>
                    <w:rtl w:val="0"/>
                  </w:rPr>
                </w:r>
              </w:p>
            </w:sdtContent>
          </w:sdt>
        </w:tc>
      </w:tr>
      <w:tr>
        <w:trPr>
          <w:cantSplit w:val="0"/>
          <w:trHeight w:val="253" w:hRule="atLeast"/>
          <w:tblHeader w:val="0"/>
        </w:trPr>
        <w:tc>
          <w:tcPr>
            <w:tcMar>
              <w:top w:w="100.0" w:type="dxa"/>
              <w:left w:w="100.0" w:type="dxa"/>
              <w:bottom w:w="100.0" w:type="dxa"/>
              <w:right w:w="100.0" w:type="dxa"/>
            </w:tcMar>
            <w:vAlign w:val="center"/>
          </w:tcPr>
          <w:sdt>
            <w:sdtPr>
              <w:tag w:val="goog_rdk_443"/>
            </w:sdtPr>
            <w:sdtContent>
              <w:p w:rsidR="00000000" w:rsidDel="00000000" w:rsidP="00000000" w:rsidRDefault="00000000" w:rsidRPr="00000000" w14:paraId="00000208">
                <w:pPr>
                  <w:spacing w:after="120" w:lineRule="auto"/>
                  <w:rPr>
                    <w:b w:val="1"/>
                    <w:sz w:val="20"/>
                    <w:szCs w:val="20"/>
                    <w:rPrChange w:author="SANDRA PATRICIA HOYOS SEPULVEDA" w:id="79" w:date="2022-06-04T20:18:10Z">
                      <w:rPr>
                        <w:sz w:val="20"/>
                        <w:szCs w:val="20"/>
                      </w:rPr>
                    </w:rPrChange>
                  </w:rPr>
                </w:pPr>
                <w:sdt>
                  <w:sdtPr>
                    <w:tag w:val="goog_rdk_439"/>
                  </w:sdtPr>
                  <w:sdtContent>
                    <w:r w:rsidDel="00000000" w:rsidR="00000000" w:rsidRPr="00000000">
                      <w:rPr>
                        <w:b w:val="1"/>
                        <w:sz w:val="20"/>
                        <w:szCs w:val="20"/>
                        <w:rtl w:val="0"/>
                        <w:rPrChange w:author="SANDRA PATRICIA HOYOS SEPULVEDA" w:id="79" w:date="2022-06-04T20:18:10Z">
                          <w:rPr>
                            <w:sz w:val="20"/>
                            <w:szCs w:val="20"/>
                          </w:rPr>
                        </w:rPrChange>
                      </w:rPr>
                      <w:t xml:space="preserve">SI</w:t>
                    </w:r>
                  </w:sdtContent>
                </w:sdt>
                <w:sdt>
                  <w:sdtPr>
                    <w:tag w:val="goog_rdk_440"/>
                  </w:sdtPr>
                  <w:sdtContent>
                    <w:del w:author="SANDRA PATRICIA HOYOS SEPULVEDA" w:id="86" w:date="2022-06-04T20:16:36Z"/>
                    <w:sdt>
                      <w:sdtPr>
                        <w:tag w:val="goog_rdk_441"/>
                      </w:sdtPr>
                      <w:sdtContent>
                        <w:del w:author="SANDRA PATRICIA HOYOS SEPULVEDA" w:id="86" w:date="2022-06-04T20:16:36Z">
                          <w:r w:rsidDel="00000000" w:rsidR="00000000" w:rsidRPr="00000000">
                            <w:rPr>
                              <w:b w:val="1"/>
                              <w:sz w:val="20"/>
                              <w:szCs w:val="20"/>
                              <w:rtl w:val="0"/>
                              <w:rPrChange w:author="SANDRA PATRICIA HOYOS SEPULVEDA" w:id="79" w:date="2022-06-04T20:18:10Z">
                                <w:rPr>
                                  <w:sz w:val="20"/>
                                  <w:szCs w:val="20"/>
                                </w:rPr>
                              </w:rPrChange>
                            </w:rPr>
                            <w:delText xml:space="preserve">:</w:delText>
                          </w:r>
                        </w:del>
                      </w:sdtContent>
                    </w:sdt>
                    <w:del w:author="SANDRA PATRICIA HOYOS SEPULVEDA" w:id="86" w:date="2022-06-04T20:16:36Z"/>
                  </w:sdtContent>
                </w:sdt>
                <w:sdt>
                  <w:sdtPr>
                    <w:tag w:val="goog_rdk_442"/>
                  </w:sdtPr>
                  <w:sdtContent>
                    <w:r w:rsidDel="00000000" w:rsidR="00000000" w:rsidRPr="00000000">
                      <w:rPr>
                        <w:rtl w:val="0"/>
                      </w:rPr>
                    </w:r>
                  </w:sdtContent>
                </w:sdt>
              </w:p>
            </w:sdtContent>
          </w:sdt>
        </w:tc>
        <w:tc>
          <w:tcPr>
            <w:tcMar>
              <w:top w:w="100.0" w:type="dxa"/>
              <w:left w:w="100.0" w:type="dxa"/>
              <w:bottom w:w="100.0" w:type="dxa"/>
              <w:right w:w="100.0" w:type="dxa"/>
            </w:tcMar>
            <w:vAlign w:val="center"/>
          </w:tcPr>
          <w:sdt>
            <w:sdtPr>
              <w:tag w:val="goog_rdk_444"/>
            </w:sdtPr>
            <w:sdtContent>
              <w:p w:rsidR="00000000" w:rsidDel="00000000" w:rsidP="00000000" w:rsidRDefault="00000000" w:rsidRPr="00000000" w14:paraId="00000209">
                <w:pPr>
                  <w:spacing w:after="120" w:lineRule="auto"/>
                  <w:jc w:val="both"/>
                  <w:rPr>
                    <w:sz w:val="20"/>
                    <w:szCs w:val="20"/>
                  </w:rPr>
                  <w:pPrChange w:author="SANDRA PATRICIA HOYOS SEPULVEDA" w:id="0" w:date="2022-06-04T20:17:46Z">
                    <w:pPr>
                      <w:spacing w:after="120" w:lineRule="auto"/>
                    </w:pPr>
                  </w:pPrChange>
                </w:pPr>
                <w:r w:rsidDel="00000000" w:rsidR="00000000" w:rsidRPr="00000000">
                  <w:rPr>
                    <w:sz w:val="20"/>
                    <w:szCs w:val="20"/>
                    <w:rtl w:val="0"/>
                  </w:rPr>
                  <w:t xml:space="preserve">Sistema Internacional de Unidades. </w:t>
                </w:r>
              </w:p>
            </w:sdtContent>
          </w:sdt>
        </w:tc>
      </w:tr>
    </w:tbl>
    <w:p w:rsidR="00000000" w:rsidDel="00000000" w:rsidP="00000000" w:rsidRDefault="00000000" w:rsidRPr="00000000" w14:paraId="0000020A">
      <w:pPr>
        <w:spacing w:after="120" w:lineRule="auto"/>
        <w:rPr>
          <w:sz w:val="20"/>
          <w:szCs w:val="20"/>
        </w:rPr>
      </w:pPr>
      <w:r w:rsidDel="00000000" w:rsidR="00000000" w:rsidRPr="00000000">
        <w:rPr>
          <w:rtl w:val="0"/>
        </w:rPr>
      </w:r>
    </w:p>
    <w:p w:rsidR="00000000" w:rsidDel="00000000" w:rsidP="00000000" w:rsidRDefault="00000000" w:rsidRPr="00000000" w14:paraId="0000020B">
      <w:pPr>
        <w:spacing w:after="120" w:lineRule="auto"/>
        <w:rPr>
          <w:sz w:val="20"/>
          <w:szCs w:val="20"/>
        </w:rPr>
      </w:pPr>
      <w:r w:rsidDel="00000000" w:rsidR="00000000" w:rsidRPr="00000000">
        <w:rPr>
          <w:rtl w:val="0"/>
        </w:rPr>
      </w:r>
    </w:p>
    <w:p w:rsidR="00000000" w:rsidDel="00000000" w:rsidP="00000000" w:rsidRDefault="00000000" w:rsidRPr="00000000" w14:paraId="0000020C">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REFERENCIAS BIBLIOGRÁFICAS</w:t>
      </w:r>
      <w:sdt>
        <w:sdtPr>
          <w:tag w:val="goog_rdk_445"/>
        </w:sdtPr>
        <w:sdtContent>
          <w:del w:author="SANDRA PATRICIA HOYOS SEPULVEDA" w:id="87" w:date="2022-06-04T20:16:38Z">
            <w:r w:rsidDel="00000000" w:rsidR="00000000" w:rsidRPr="00000000">
              <w:rPr>
                <w:b w:val="1"/>
                <w:sz w:val="20"/>
                <w:szCs w:val="20"/>
                <w:rtl w:val="0"/>
              </w:rPr>
              <w:delText xml:space="preserve">: </w:delText>
            </w:r>
          </w:del>
        </w:sdtContent>
      </w:sdt>
      <w:r w:rsidDel="00000000" w:rsidR="00000000" w:rsidRPr="00000000">
        <w:rPr>
          <w:rtl w:val="0"/>
        </w:rPr>
      </w:r>
    </w:p>
    <w:p w:rsidR="00000000" w:rsidDel="00000000" w:rsidP="00000000" w:rsidRDefault="00000000" w:rsidRPr="00000000" w14:paraId="0000020D">
      <w:pPr>
        <w:spacing w:after="120" w:lineRule="auto"/>
        <w:jc w:val="both"/>
        <w:rPr>
          <w:sz w:val="20"/>
          <w:szCs w:val="20"/>
        </w:rPr>
      </w:pPr>
      <w:r w:rsidDel="00000000" w:rsidR="00000000" w:rsidRPr="00000000">
        <w:rPr>
          <w:rtl w:val="0"/>
        </w:rPr>
      </w:r>
    </w:p>
    <w:p w:rsidR="00000000" w:rsidDel="00000000" w:rsidP="00000000" w:rsidRDefault="00000000" w:rsidRPr="00000000" w14:paraId="0000020E">
      <w:pPr>
        <w:spacing w:after="120" w:lineRule="auto"/>
        <w:jc w:val="both"/>
        <w:rPr>
          <w:color w:val="000000"/>
          <w:sz w:val="20"/>
          <w:szCs w:val="20"/>
        </w:rPr>
      </w:pPr>
      <w:r w:rsidDel="00000000" w:rsidR="00000000" w:rsidRPr="00000000">
        <w:rPr>
          <w:color w:val="000000"/>
          <w:sz w:val="20"/>
          <w:szCs w:val="20"/>
          <w:rtl w:val="0"/>
        </w:rPr>
        <w:t xml:space="preserve">Decreto 0780 de 2016. Por medio del cual se expide el Decreto Único Reglamentario del Sector Salud y Protección Social. 6 de mayo de 2016.</w:t>
      </w:r>
    </w:p>
    <w:p w:rsidR="00000000" w:rsidDel="00000000" w:rsidP="00000000" w:rsidRDefault="00000000" w:rsidRPr="00000000" w14:paraId="0000020F">
      <w:pPr>
        <w:spacing w:after="120" w:lineRule="auto"/>
        <w:jc w:val="both"/>
        <w:rPr>
          <w:color w:val="000000"/>
          <w:sz w:val="20"/>
          <w:szCs w:val="20"/>
        </w:rPr>
      </w:pPr>
      <w:r w:rsidDel="00000000" w:rsidR="00000000" w:rsidRPr="00000000">
        <w:rPr>
          <w:color w:val="000000"/>
          <w:sz w:val="20"/>
          <w:szCs w:val="20"/>
          <w:rtl w:val="0"/>
        </w:rPr>
        <w:t xml:space="preserve">FARMACOPEA ARGENTINA (Séptima edición). Buenos Aires, 12 de junio de 2003.</w:t>
      </w:r>
    </w:p>
    <w:p w:rsidR="00000000" w:rsidDel="00000000" w:rsidP="00000000" w:rsidRDefault="00000000" w:rsidRPr="00000000" w14:paraId="00000210">
      <w:pPr>
        <w:spacing w:after="120" w:lineRule="auto"/>
        <w:jc w:val="both"/>
        <w:rPr>
          <w:color w:val="000000"/>
          <w:sz w:val="20"/>
          <w:szCs w:val="20"/>
        </w:rPr>
      </w:pPr>
      <w:r w:rsidDel="00000000" w:rsidR="00000000" w:rsidRPr="00000000">
        <w:rPr>
          <w:color w:val="000000"/>
          <w:sz w:val="20"/>
          <w:szCs w:val="20"/>
          <w:rtl w:val="0"/>
        </w:rPr>
        <w:t xml:space="preserve">Manual de Laboratorio de Farmacia Magistral. Universidad de Antioquia. Facultad de Química Farmacéutica. Tecnología en Regencia de Farmacia. Gómez Betancurt, Sergio; 2004.</w:t>
      </w:r>
    </w:p>
    <w:p w:rsidR="00000000" w:rsidDel="00000000" w:rsidP="00000000" w:rsidRDefault="00000000" w:rsidRPr="00000000" w14:paraId="00000211">
      <w:pPr>
        <w:spacing w:after="120" w:lineRule="auto"/>
        <w:rPr>
          <w:sz w:val="20"/>
          <w:szCs w:val="20"/>
        </w:rPr>
      </w:pPr>
      <w:r w:rsidDel="00000000" w:rsidR="00000000" w:rsidRPr="00000000">
        <w:rPr>
          <w:sz w:val="20"/>
          <w:szCs w:val="20"/>
          <w:rtl w:val="0"/>
        </w:rPr>
        <w:t xml:space="preserve">Pharmaceutical Compounding - Nonsterile Preparations; USP42-NF37</w:t>
      </w:r>
    </w:p>
    <w:p w:rsidR="00000000" w:rsidDel="00000000" w:rsidP="00000000" w:rsidRDefault="00000000" w:rsidRPr="00000000" w14:paraId="00000212">
      <w:pPr>
        <w:spacing w:after="120" w:lineRule="auto"/>
        <w:rPr>
          <w:color w:val="000000"/>
          <w:sz w:val="20"/>
          <w:szCs w:val="20"/>
        </w:rPr>
      </w:pPr>
      <w:r w:rsidDel="00000000" w:rsidR="00000000" w:rsidRPr="00000000">
        <w:rPr>
          <w:color w:val="000000"/>
          <w:sz w:val="20"/>
          <w:szCs w:val="20"/>
          <w:rtl w:val="0"/>
        </w:rPr>
        <w:t xml:space="preserve">REMINGTON FARMACIA (T. II) (20ª ED.) de Gennaro, Alfonso R., EDITORIAL Médica Panamericana.</w:t>
      </w:r>
    </w:p>
    <w:p w:rsidR="00000000" w:rsidDel="00000000" w:rsidP="00000000" w:rsidRDefault="00000000" w:rsidRPr="00000000" w14:paraId="00000213">
      <w:pPr>
        <w:spacing w:after="120" w:lineRule="auto"/>
        <w:jc w:val="both"/>
        <w:rPr>
          <w:color w:val="000000"/>
          <w:sz w:val="20"/>
          <w:szCs w:val="20"/>
        </w:rPr>
      </w:pPr>
      <w:r w:rsidDel="00000000" w:rsidR="00000000" w:rsidRPr="00000000">
        <w:rPr>
          <w:color w:val="000000"/>
          <w:sz w:val="20"/>
          <w:szCs w:val="20"/>
          <w:rtl w:val="0"/>
        </w:rPr>
        <w:t xml:space="preserve">Resolución 1403 de 2007. Por la cual se determina el Modelo de Gestión del Servicio Farmacéutico, se adopta el Manual de Condiciones Esenciales y Procedimientos y se dictan otras Disposiciones.</w:t>
      </w:r>
    </w:p>
    <w:p w:rsidR="00000000" w:rsidDel="00000000" w:rsidP="00000000" w:rsidRDefault="00000000" w:rsidRPr="00000000" w14:paraId="00000214">
      <w:pPr>
        <w:spacing w:after="120" w:lineRule="auto"/>
        <w:jc w:val="both"/>
        <w:rPr>
          <w:sz w:val="20"/>
          <w:szCs w:val="20"/>
        </w:rPr>
      </w:pPr>
      <w:r w:rsidDel="00000000" w:rsidR="00000000" w:rsidRPr="00000000">
        <w:rPr>
          <w:sz w:val="20"/>
          <w:szCs w:val="20"/>
          <w:rtl w:val="0"/>
        </w:rPr>
        <w:t xml:space="preserve">Resolución 444 del 2008 “por la cual se adopta el instrumento de verificación de cumplimiento de Buenas Prácticas de Elaboración de preparaciones magistrales y se dictan otras disposiciones”. Febrero de 2008</w:t>
      </w:r>
    </w:p>
    <w:p w:rsidR="00000000" w:rsidDel="00000000" w:rsidP="00000000" w:rsidRDefault="00000000" w:rsidRPr="00000000" w14:paraId="00000215">
      <w:pPr>
        <w:spacing w:after="120" w:lineRule="auto"/>
        <w:jc w:val="both"/>
        <w:rPr>
          <w:color w:val="000000"/>
          <w:sz w:val="20"/>
          <w:szCs w:val="20"/>
        </w:rPr>
      </w:pPr>
      <w:r w:rsidDel="00000000" w:rsidR="00000000" w:rsidRPr="00000000">
        <w:rPr>
          <w:color w:val="000000"/>
          <w:sz w:val="20"/>
          <w:szCs w:val="20"/>
          <w:rtl w:val="0"/>
        </w:rPr>
        <w:t xml:space="preserve">Rosales, Z. JM y Muñoz, B. JC. Formulación magistral en atención primaria. En Medicina de Familia (And) Vol. 2, N.º 1, marzo 2001, p. 53.</w:t>
      </w:r>
    </w:p>
    <w:p w:rsidR="00000000" w:rsidDel="00000000" w:rsidP="00000000" w:rsidRDefault="00000000" w:rsidRPr="00000000" w14:paraId="00000216">
      <w:pPr>
        <w:spacing w:after="120" w:lineRule="auto"/>
        <w:rPr>
          <w:sz w:val="20"/>
          <w:szCs w:val="20"/>
        </w:rPr>
      </w:pPr>
      <w:bookmarkStart w:colFirst="0" w:colLast="0" w:name="_heading=h.1fob9te" w:id="2"/>
      <w:bookmarkEnd w:id="2"/>
      <w:r w:rsidDel="00000000" w:rsidR="00000000" w:rsidRPr="00000000">
        <w:rPr>
          <w:rtl w:val="0"/>
        </w:rPr>
      </w:r>
    </w:p>
    <w:p w:rsidR="00000000" w:rsidDel="00000000" w:rsidP="00000000" w:rsidRDefault="00000000" w:rsidRPr="00000000" w14:paraId="00000217">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218">
      <w:pPr>
        <w:spacing w:after="120" w:lineRule="auto"/>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219">
            <w:pPr>
              <w:spacing w:before="120" w:lineRule="auto"/>
              <w:rPr>
                <w:b w:val="1"/>
                <w:sz w:val="20"/>
                <w:szCs w:val="20"/>
              </w:rPr>
            </w:pPr>
            <w:r w:rsidDel="00000000" w:rsidR="00000000" w:rsidRPr="00000000">
              <w:rPr>
                <w:rtl w:val="0"/>
              </w:rPr>
            </w:r>
          </w:p>
        </w:tc>
        <w:tc>
          <w:tcPr>
            <w:vAlign w:val="center"/>
          </w:tcPr>
          <w:p w:rsidR="00000000" w:rsidDel="00000000" w:rsidP="00000000" w:rsidRDefault="00000000" w:rsidRPr="00000000" w14:paraId="0000021A">
            <w:pPr>
              <w:spacing w:before="120" w:lineRule="auto"/>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21B">
            <w:pPr>
              <w:spacing w:before="120" w:lineRule="auto"/>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21C">
            <w:pPr>
              <w:spacing w:before="120" w:lineRule="auto"/>
              <w:jc w:val="cente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21D">
            <w:pPr>
              <w:spacing w:before="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1E">
            <w:pPr>
              <w:spacing w:before="120" w:lineRule="auto"/>
              <w:jc w:val="center"/>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21F">
            <w:pPr>
              <w:spacing w:before="120" w:lineRule="auto"/>
              <w:rPr>
                <w:sz w:val="20"/>
                <w:szCs w:val="20"/>
              </w:rPr>
            </w:pPr>
            <w:r w:rsidDel="00000000" w:rsidR="00000000" w:rsidRPr="00000000">
              <w:rPr>
                <w:sz w:val="20"/>
                <w:szCs w:val="20"/>
                <w:rtl w:val="0"/>
              </w:rPr>
              <w:t xml:space="preserve">Edwing Amir Moreno Moreno</w:t>
            </w:r>
          </w:p>
        </w:tc>
        <w:tc>
          <w:tcPr>
            <w:vAlign w:val="center"/>
          </w:tcPr>
          <w:p w:rsidR="00000000" w:rsidDel="00000000" w:rsidP="00000000" w:rsidRDefault="00000000" w:rsidRPr="00000000" w14:paraId="00000220">
            <w:pPr>
              <w:spacing w:before="120" w:lineRule="auto"/>
              <w:rPr>
                <w:sz w:val="20"/>
                <w:szCs w:val="20"/>
              </w:rPr>
            </w:pPr>
            <w:r w:rsidDel="00000000" w:rsidR="00000000" w:rsidRPr="00000000">
              <w:rPr>
                <w:sz w:val="20"/>
                <w:szCs w:val="20"/>
                <w:rtl w:val="0"/>
              </w:rPr>
              <w:t xml:space="preserve">Experto Temático</w:t>
            </w:r>
          </w:p>
        </w:tc>
        <w:tc>
          <w:tcPr>
            <w:vAlign w:val="center"/>
          </w:tcPr>
          <w:p w:rsidR="00000000" w:rsidDel="00000000" w:rsidP="00000000" w:rsidRDefault="00000000" w:rsidRPr="00000000" w14:paraId="00000221">
            <w:pPr>
              <w:spacing w:before="120" w:lineRule="auto"/>
              <w:rPr>
                <w:sz w:val="20"/>
                <w:szCs w:val="20"/>
              </w:rPr>
            </w:pPr>
            <w:r w:rsidDel="00000000" w:rsidR="00000000" w:rsidRPr="00000000">
              <w:rPr>
                <w:sz w:val="20"/>
                <w:szCs w:val="20"/>
                <w:rtl w:val="0"/>
              </w:rPr>
              <w:t xml:space="preserve">Regional Antioquia - Centro de Servicios de Salud.</w:t>
            </w:r>
          </w:p>
        </w:tc>
        <w:tc>
          <w:tcPr>
            <w:vAlign w:val="center"/>
          </w:tcPr>
          <w:p w:rsidR="00000000" w:rsidDel="00000000" w:rsidP="00000000" w:rsidRDefault="00000000" w:rsidRPr="00000000" w14:paraId="00000222">
            <w:pPr>
              <w:spacing w:before="120" w:lineRule="auto"/>
              <w:rPr>
                <w:sz w:val="20"/>
                <w:szCs w:val="20"/>
              </w:rPr>
            </w:pPr>
            <w:r w:rsidDel="00000000" w:rsidR="00000000" w:rsidRPr="00000000">
              <w:rPr>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224">
            <w:pPr>
              <w:spacing w:before="120" w:lineRule="auto"/>
              <w:rPr>
                <w:sz w:val="20"/>
                <w:szCs w:val="20"/>
              </w:rPr>
            </w:pPr>
            <w:r w:rsidDel="00000000" w:rsidR="00000000" w:rsidRPr="00000000">
              <w:rPr>
                <w:sz w:val="20"/>
                <w:szCs w:val="20"/>
                <w:rtl w:val="0"/>
              </w:rPr>
              <w:t xml:space="preserve">Gustavo Santis Mancipe</w:t>
            </w:r>
          </w:p>
        </w:tc>
        <w:tc>
          <w:tcPr>
            <w:vAlign w:val="center"/>
          </w:tcPr>
          <w:p w:rsidR="00000000" w:rsidDel="00000000" w:rsidP="00000000" w:rsidRDefault="00000000" w:rsidRPr="00000000" w14:paraId="00000225">
            <w:pPr>
              <w:spacing w:before="120" w:lineRule="auto"/>
              <w:rPr>
                <w:sz w:val="20"/>
                <w:szCs w:val="20"/>
              </w:rPr>
            </w:pPr>
            <w:r w:rsidDel="00000000" w:rsidR="00000000" w:rsidRPr="00000000">
              <w:rPr>
                <w:sz w:val="20"/>
                <w:szCs w:val="20"/>
                <w:rtl w:val="0"/>
              </w:rPr>
              <w:t xml:space="preserve">Diseñador instruccional</w:t>
            </w:r>
          </w:p>
        </w:tc>
        <w:tc>
          <w:tcPr>
            <w:vAlign w:val="center"/>
          </w:tcPr>
          <w:p w:rsidR="00000000" w:rsidDel="00000000" w:rsidP="00000000" w:rsidRDefault="00000000" w:rsidRPr="00000000" w14:paraId="00000226">
            <w:pPr>
              <w:spacing w:before="120" w:lineRule="auto"/>
              <w:rPr>
                <w:sz w:val="20"/>
                <w:szCs w:val="20"/>
              </w:rPr>
            </w:pPr>
            <w:r w:rsidDel="00000000" w:rsidR="00000000" w:rsidRPr="00000000">
              <w:rPr>
                <w:sz w:val="20"/>
                <w:szCs w:val="20"/>
                <w:rtl w:val="0"/>
              </w:rPr>
              <w:t xml:space="preserve">Regional Distrito Capital – Centro de Diseño y Metrología.</w:t>
            </w:r>
          </w:p>
        </w:tc>
        <w:tc>
          <w:tcPr>
            <w:vAlign w:val="center"/>
          </w:tcPr>
          <w:p w:rsidR="00000000" w:rsidDel="00000000" w:rsidP="00000000" w:rsidRDefault="00000000" w:rsidRPr="00000000" w14:paraId="00000227">
            <w:pPr>
              <w:spacing w:before="120" w:lineRule="auto"/>
              <w:rPr>
                <w:sz w:val="20"/>
                <w:szCs w:val="20"/>
              </w:rPr>
            </w:pPr>
            <w:r w:rsidDel="00000000" w:rsidR="00000000" w:rsidRPr="00000000">
              <w:rPr>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229">
            <w:pPr>
              <w:spacing w:before="120" w:lineRule="auto"/>
              <w:rPr>
                <w:sz w:val="20"/>
                <w:szCs w:val="20"/>
              </w:rPr>
            </w:pPr>
            <w:r w:rsidDel="00000000" w:rsidR="00000000" w:rsidRPr="00000000">
              <w:rPr>
                <w:sz w:val="20"/>
                <w:szCs w:val="20"/>
                <w:rtl w:val="0"/>
              </w:rPr>
              <w:t xml:space="preserve">Ana Catalina Córdoba Sus</w:t>
            </w:r>
          </w:p>
        </w:tc>
        <w:tc>
          <w:tcPr>
            <w:vAlign w:val="center"/>
          </w:tcPr>
          <w:p w:rsidR="00000000" w:rsidDel="00000000" w:rsidP="00000000" w:rsidRDefault="00000000" w:rsidRPr="00000000" w14:paraId="0000022A">
            <w:pPr>
              <w:spacing w:before="120" w:lineRule="auto"/>
              <w:rPr>
                <w:sz w:val="20"/>
                <w:szCs w:val="20"/>
              </w:rPr>
            </w:pPr>
            <w:r w:rsidDel="00000000" w:rsidR="00000000" w:rsidRPr="00000000">
              <w:rPr>
                <w:sz w:val="20"/>
                <w:szCs w:val="20"/>
                <w:rtl w:val="0"/>
              </w:rPr>
              <w:t xml:space="preserve">Revisora Metodológica y Pedagógica</w:t>
            </w:r>
          </w:p>
        </w:tc>
        <w:tc>
          <w:tcPr>
            <w:vAlign w:val="center"/>
          </w:tcPr>
          <w:p w:rsidR="00000000" w:rsidDel="00000000" w:rsidP="00000000" w:rsidRDefault="00000000" w:rsidRPr="00000000" w14:paraId="0000022B">
            <w:pPr>
              <w:spacing w:before="120" w:lineRule="auto"/>
              <w:ind w:right="112"/>
              <w:rPr>
                <w:sz w:val="20"/>
                <w:szCs w:val="20"/>
              </w:rPr>
            </w:pPr>
            <w:r w:rsidDel="00000000" w:rsidR="00000000" w:rsidRPr="00000000">
              <w:rPr>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22C">
            <w:pPr>
              <w:spacing w:before="120" w:lineRule="auto"/>
              <w:rPr>
                <w:sz w:val="20"/>
                <w:szCs w:val="20"/>
              </w:rPr>
            </w:pPr>
            <w:r w:rsidDel="00000000" w:rsidR="00000000" w:rsidRPr="00000000">
              <w:rPr>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22E">
            <w:pPr>
              <w:spacing w:before="120" w:lineRule="auto"/>
              <w:rPr>
                <w:sz w:val="20"/>
                <w:szCs w:val="20"/>
              </w:rPr>
            </w:pPr>
            <w:r w:rsidDel="00000000" w:rsidR="00000000" w:rsidRPr="00000000">
              <w:rPr>
                <w:sz w:val="20"/>
                <w:szCs w:val="20"/>
                <w:rtl w:val="0"/>
              </w:rPr>
              <w:t xml:space="preserve">Rafael Neftalí Lizcano Reyes</w:t>
            </w:r>
          </w:p>
        </w:tc>
        <w:tc>
          <w:tcPr>
            <w:vAlign w:val="center"/>
          </w:tcPr>
          <w:p w:rsidR="00000000" w:rsidDel="00000000" w:rsidP="00000000" w:rsidRDefault="00000000" w:rsidRPr="00000000" w14:paraId="0000022F">
            <w:pPr>
              <w:spacing w:before="120" w:lineRule="auto"/>
              <w:rPr>
                <w:sz w:val="20"/>
                <w:szCs w:val="20"/>
              </w:rPr>
            </w:pPr>
            <w:r w:rsidDel="00000000" w:rsidR="00000000" w:rsidRPr="00000000">
              <w:rPr>
                <w:sz w:val="20"/>
                <w:szCs w:val="20"/>
                <w:rtl w:val="0"/>
              </w:rPr>
              <w:t xml:space="preserve">Asesor pedagógico</w:t>
            </w:r>
          </w:p>
        </w:tc>
        <w:tc>
          <w:tcPr>
            <w:vAlign w:val="center"/>
          </w:tcPr>
          <w:p w:rsidR="00000000" w:rsidDel="00000000" w:rsidP="00000000" w:rsidRDefault="00000000" w:rsidRPr="00000000" w14:paraId="00000230">
            <w:pPr>
              <w:spacing w:before="120" w:lineRule="auto"/>
              <w:ind w:right="112"/>
              <w:rPr>
                <w:sz w:val="20"/>
                <w:szCs w:val="20"/>
              </w:rPr>
            </w:pPr>
            <w:r w:rsidDel="00000000" w:rsidR="00000000" w:rsidRPr="00000000">
              <w:rPr>
                <w:sz w:val="20"/>
                <w:szCs w:val="20"/>
                <w:rtl w:val="0"/>
              </w:rPr>
              <w:t xml:space="preserve">Regional Santander - Centro Industrial del Diseño y la Manufactura.</w:t>
            </w:r>
          </w:p>
        </w:tc>
        <w:tc>
          <w:tcPr>
            <w:vAlign w:val="center"/>
          </w:tcPr>
          <w:p w:rsidR="00000000" w:rsidDel="00000000" w:rsidP="00000000" w:rsidRDefault="00000000" w:rsidRPr="00000000" w14:paraId="00000231">
            <w:pPr>
              <w:spacing w:before="120" w:lineRule="auto"/>
              <w:rPr>
                <w:sz w:val="20"/>
                <w:szCs w:val="20"/>
              </w:rPr>
            </w:pPr>
            <w:r w:rsidDel="00000000" w:rsidR="00000000" w:rsidRPr="00000000">
              <w:rPr>
                <w:sz w:val="20"/>
                <w:szCs w:val="20"/>
                <w:rtl w:val="0"/>
              </w:rPr>
              <w:t xml:space="preserve">Agosto 2021</w:t>
            </w:r>
          </w:p>
        </w:tc>
      </w:tr>
    </w:tbl>
    <w:p w:rsidR="00000000" w:rsidDel="00000000" w:rsidP="00000000" w:rsidRDefault="00000000" w:rsidRPr="00000000" w14:paraId="00000232">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233">
      <w:pPr>
        <w:spacing w:after="120" w:lineRule="auto"/>
        <w:rPr>
          <w:sz w:val="20"/>
          <w:szCs w:val="20"/>
        </w:rPr>
      </w:pPr>
      <w:r w:rsidDel="00000000" w:rsidR="00000000" w:rsidRPr="00000000">
        <w:rPr>
          <w:rtl w:val="0"/>
        </w:rPr>
      </w:r>
    </w:p>
    <w:p w:rsidR="00000000" w:rsidDel="00000000" w:rsidP="00000000" w:rsidRDefault="00000000" w:rsidRPr="00000000" w14:paraId="00000234">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236">
      <w:pPr>
        <w:spacing w:after="120" w:lineRule="auto"/>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37">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38">
            <w:pPr>
              <w:spacing w:after="120" w:lineRule="auto"/>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39">
            <w:pPr>
              <w:spacing w:after="120" w:lineRule="auto"/>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3A">
            <w:pPr>
              <w:spacing w:after="120" w:lineRule="auto"/>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3B">
            <w:pPr>
              <w:spacing w:after="120" w:lineRule="auto"/>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23C">
            <w:pPr>
              <w:spacing w:after="120" w:lineRule="auto"/>
              <w:jc w:val="both"/>
              <w:rPr>
                <w:b w:val="1"/>
                <w:sz w:val="20"/>
                <w:szCs w:val="20"/>
              </w:rPr>
            </w:pPr>
            <w:r w:rsidDel="00000000" w:rsidR="00000000" w:rsidRPr="00000000">
              <w:rPr>
                <w:b w:val="1"/>
                <w:sz w:val="20"/>
                <w:szCs w:val="20"/>
                <w:rtl w:val="0"/>
              </w:rPr>
              <w:t xml:space="preserve">Razón del </w:t>
            </w:r>
            <w:sdt>
              <w:sdtPr>
                <w:tag w:val="goog_rdk_446"/>
              </w:sdtPr>
              <w:sdtContent>
                <w:ins w:author="SANDRA PATRICIA HOYOS SEPULVEDA" w:id="88" w:date="2022-06-04T20:18:15Z">
                  <w:r w:rsidDel="00000000" w:rsidR="00000000" w:rsidRPr="00000000">
                    <w:rPr>
                      <w:b w:val="1"/>
                      <w:sz w:val="20"/>
                      <w:szCs w:val="20"/>
                      <w:rtl w:val="0"/>
                    </w:rPr>
                    <w:t xml:space="preserve">c</w:t>
                  </w:r>
                </w:ins>
              </w:sdtContent>
            </w:sdt>
            <w:sdt>
              <w:sdtPr>
                <w:tag w:val="goog_rdk_447"/>
              </w:sdtPr>
              <w:sdtContent>
                <w:del w:author="SANDRA PATRICIA HOYOS SEPULVEDA" w:id="88" w:date="2022-06-04T20:18:15Z">
                  <w:r w:rsidDel="00000000" w:rsidR="00000000" w:rsidRPr="00000000">
                    <w:rPr>
                      <w:b w:val="1"/>
                      <w:sz w:val="20"/>
                      <w:szCs w:val="20"/>
                      <w:rtl w:val="0"/>
                    </w:rPr>
                    <w:delText xml:space="preserve">C</w:delText>
                  </w:r>
                </w:del>
              </w:sdtContent>
            </w:sdt>
            <w:r w:rsidDel="00000000" w:rsidR="00000000" w:rsidRPr="00000000">
              <w:rPr>
                <w:b w:val="1"/>
                <w:sz w:val="20"/>
                <w:szCs w:val="20"/>
                <w:rtl w:val="0"/>
              </w:rPr>
              <w:t xml:space="preserve">ambio</w:t>
            </w:r>
          </w:p>
        </w:tc>
      </w:tr>
      <w:tr>
        <w:trPr>
          <w:cantSplit w:val="0"/>
          <w:tblHeader w:val="0"/>
        </w:trPr>
        <w:tc>
          <w:tcPr/>
          <w:p w:rsidR="00000000" w:rsidDel="00000000" w:rsidP="00000000" w:rsidRDefault="00000000" w:rsidRPr="00000000" w14:paraId="0000023D">
            <w:pPr>
              <w:spacing w:after="120" w:lineRule="auto"/>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3E">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3F">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40">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41">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42">
            <w:pPr>
              <w:spacing w:after="120" w:lineRule="auto"/>
              <w:jc w:val="both"/>
              <w:rPr>
                <w:b w:val="1"/>
                <w:sz w:val="20"/>
                <w:szCs w:val="20"/>
              </w:rPr>
            </w:pPr>
            <w:r w:rsidDel="00000000" w:rsidR="00000000" w:rsidRPr="00000000">
              <w:rPr>
                <w:rtl w:val="0"/>
              </w:rPr>
            </w:r>
          </w:p>
        </w:tc>
      </w:tr>
    </w:tbl>
    <w:p w:rsidR="00000000" w:rsidDel="00000000" w:rsidP="00000000" w:rsidRDefault="00000000" w:rsidRPr="00000000" w14:paraId="00000243">
      <w:pPr>
        <w:spacing w:after="120" w:lineRule="auto"/>
        <w:rPr>
          <w:sz w:val="20"/>
          <w:szCs w:val="20"/>
        </w:rPr>
      </w:pPr>
      <w:r w:rsidDel="00000000" w:rsidR="00000000" w:rsidRPr="00000000">
        <w:rPr>
          <w:rtl w:val="0"/>
        </w:rPr>
      </w:r>
    </w:p>
    <w:sectPr>
      <w:headerReference r:id="rId41" w:type="default"/>
      <w:footerReference r:id="rId42" w:type="default"/>
      <w:pgSz w:h="15840" w:w="12240" w:orient="portrait"/>
      <w:pgMar w:bottom="737"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27" w:date="2021-08-24T19:07: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w:t>
      </w:r>
    </w:p>
  </w:comment>
  <w:comment w:author="Gustavo Santis Mancipe" w:id="45" w:date="2021-08-24T21:18: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lectura-libros-enciclopedias-estudiantes-estudiando-aprendiendo-eventos-biblioteca-publica-tutoria-talleres-gratuitos-concepto-ayuda-tareas-biblioteca-ilustracion-aislada-violeta-vibrante-brillante_10780530.htm#page=1&amp;query=enciclopedia&amp;position=18</w:t>
      </w:r>
    </w:p>
  </w:comment>
  <w:comment w:author="Gustavo Santis Mancipe" w:id="24" w:date="2021-08-23T23:45:0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w:t>
      </w:r>
    </w:p>
  </w:comment>
  <w:comment w:author="Gustavo Santis Mancipe" w:id="0" w:date="2021-08-23T10:26: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https://www.pexels.com/es-es/foto/persona-sosteniendo-matraz-de-laboratorio-2280571/</w:t>
      </w:r>
    </w:p>
  </w:comment>
  <w:comment w:author="Gustavo Santis Mancipe" w:id="30" w:date="2021-08-24T01:22: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12" w:date="2021-08-23T11:50: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w:t>
      </w:r>
    </w:p>
  </w:comment>
  <w:comment w:author="Gustavo Santis Mancipe" w:id="40" w:date="2021-08-24T20:18: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CF019_3_3_fecha_vencimiento.pptx</w:t>
      </w:r>
    </w:p>
  </w:comment>
  <w:comment w:author="Gustavo Santis Mancipe" w:id="41" w:date="2021-08-24T20:41: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https://www.freepik.es/vector-gratis/ilustracion-control-calidad_2806721.htm#page=1&amp;query=control%20de%20calidad&amp;position=0</w:t>
      </w:r>
    </w:p>
  </w:comment>
  <w:comment w:author="Gustavo Santis Mancipe" w:id="34" w:date="2021-08-24T01:27: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w:t>
      </w:r>
    </w:p>
  </w:comment>
  <w:comment w:author="Catalina" w:id="19" w:date="2021-08-28T23:08: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con los siguientes textos: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Buenas practicas de elaboración.</w:t>
        <w:tab/>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Ejes de BPE.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Instalaciones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Equipos y utensilios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Materias primas.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w:t>
      </w:r>
    </w:p>
  </w:comment>
  <w:comment w:author="Gustavo Santis Mancipe" w:id="23" w:date="2021-08-23T22:32: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CF019_2_1_requisitos_personal.pptx</w:t>
      </w:r>
    </w:p>
  </w:comment>
  <w:comment w:author="Gustavo Santis Mancipe" w:id="42" w:date="2021-08-24T20:38: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CF019_3_4_control_calidad.pptx</w:t>
      </w:r>
    </w:p>
  </w:comment>
  <w:comment w:author="Gustavo Santis Mancipe" w:id="21" w:date="2021-08-24T19:02: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Anexo_2_Resolución_444_de_2008.pdf</w:t>
      </w:r>
    </w:p>
  </w:comment>
  <w:comment w:author="Gustavo Santis Mancipe" w:id="39" w:date="2021-08-24T20:02: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https://pixabay.com/es/illustrations/fecha-l%c3%admite-sello-de-goma-rojo-481475/</w:t>
      </w:r>
    </w:p>
  </w:comment>
  <w:comment w:author="Gustavo Santis Mancipe" w:id="22" w:date="2021-08-23T22:35: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CF019_2_1_requisitos_instalaciones.pptx</w:t>
      </w:r>
    </w:p>
  </w:comment>
  <w:comment w:author="Gustavo Santis Mancipe" w:id="26" w:date="2021-08-24T00:03: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trabajadores-fabrica-brazo-robotico-quitando-paquetes-linea-transportadora-ingeniero-usando-computadora-proceso-operativo-ilustracion-vectorial-negocios-produccion-conceptos-tecnologia-maquinas_10606454.htm#page=1&amp;query=materia%20prima&amp;position=2</w:t>
      </w:r>
    </w:p>
  </w:comment>
  <w:comment w:author="Gustavo Santis Mancipe" w:id="16" w:date="2021-08-23T20:35: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CF019_1_3_prescripcion_medica.pptx</w:t>
      </w:r>
    </w:p>
  </w:comment>
  <w:comment w:author="Gustavo Santis Mancipe" w:id="48" w:date="2021-08-24T21:20: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Anexo_3_guia_preparaciones_magistrales_esteriles.pdf</w:t>
      </w:r>
    </w:p>
  </w:comment>
  <w:comment w:author="Gustavo Santis Mancipe" w:id="5" w:date="2021-08-26T23:49: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CF019_1_1_servicio_farmaceutico.pptx</w:t>
      </w:r>
    </w:p>
  </w:comment>
  <w:comment w:author="Gustavo Santis Mancipe" w:id="28" w:date="2021-08-24T17:56: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 A</w:t>
      </w:r>
    </w:p>
  </w:comment>
  <w:comment w:author="Gustavo Santis Mancipe" w:id="2" w:date="2021-08-26T23:02: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CF019_1_historia.pptx</w:t>
      </w:r>
    </w:p>
  </w:comment>
  <w:comment w:author="Gustavo Santis Mancipe" w:id="4" w:date="2021-08-26T23:28: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https://pixabay.com/images/id-2815640/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imagen: Laboratorio moderno</w:t>
      </w:r>
    </w:p>
  </w:comment>
  <w:comment w:author="Gustavo Santis Mancipe" w:id="14" w:date="2021-08-23T12:03:00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https://www.freepik.es/vector-gratis/botella-jarabe-tos-cuchara-plastico-farmacia_6362757.htm#page=1&amp;query=jarabe%20para%20la%20tos&amp;position=0</w:t>
      </w:r>
    </w:p>
  </w:comment>
  <w:comment w:author="Gustavo Santis Mancipe" w:id="38" w:date="2021-08-24T20:18: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CF019_3_2_etiquetado.pptx</w:t>
      </w:r>
    </w:p>
  </w:comment>
  <w:comment w:author="Gustavo Santis Mancipe" w:id="47" w:date="2021-08-24T19:00: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Anexos\Anexo1_Resolucion_1403_2007.pdf</w:t>
      </w:r>
    </w:p>
  </w:comment>
  <w:comment w:author="Gustavo Santis Mancipe" w:id="17" w:date="2021-08-23T21:50: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CF019_1_4_concentraciones.pptx</w:t>
      </w:r>
    </w:p>
  </w:comment>
  <w:comment w:author="Gustavo Santis Mancipe" w:id="6" w:date="2021-08-26T23:37: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https://www.pexels.com/es-es/foto/tecnologia-laboratorio-medicina-investigacion-4033015/</w:t>
      </w:r>
    </w:p>
  </w:comment>
  <w:comment w:author="Gustavo Santis Mancipe" w:id="36" w:date="2021-08-24T01:33: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A</w:t>
      </w:r>
    </w:p>
  </w:comment>
  <w:comment w:author="Gustavo Santis Mancipe" w:id="8" w:date="2021-08-26T23:48: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w:t>
      </w:r>
    </w:p>
  </w:comment>
  <w:comment w:author="Gustavo Santis Mancipe" w:id="3" w:date="2021-08-26T23:28:0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https://pixabay.com/es/photos/frascos-hierbas-estantes-tienda-1853439/</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imagen: Laboratorio antiguo</w:t>
      </w:r>
    </w:p>
  </w:comment>
  <w:comment w:author="Gustavo Santis Mancipe" w:id="32" w:date="2021-08-24T19:55: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CF019_2_1_requisitos_materiales_2.pptx</w:t>
      </w:r>
    </w:p>
  </w:comment>
  <w:comment w:author="Gustavo Santis Mancipe" w:id="1" w:date="2021-08-26T18:49:00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w:t>
      </w:r>
    </w:p>
  </w:comment>
  <w:comment w:author="Gustavo Santis Mancipe" w:id="46" w:date="2021-08-24T21:09:00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CF019_4_farmacopea.pptx</w:t>
      </w:r>
    </w:p>
  </w:comment>
  <w:comment w:author="Gustavo Santis Mancipe" w:id="11" w:date="2021-08-26T22:20:00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CF019_1_1_ejemplos_formas.pptx</w:t>
      </w:r>
    </w:p>
  </w:comment>
  <w:comment w:author="Gustavo Santis Mancipe" w:id="33" w:date="2021-08-24T01:25:00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https://www.freepik.es/vector-gratis/ilustracion-certificacion-iso-personas-bloc-notas_10329155.htm#page=1&amp;query=calidad&amp;position=0</w:t>
      </w:r>
    </w:p>
  </w:comment>
  <w:comment w:author="Gustavo Santis Mancipe" w:id="9" w:date="2021-08-26T23:05: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CF019_1_generalidades.pptx</w:t>
      </w:r>
    </w:p>
  </w:comment>
  <w:comment w:author="Catalina" w:id="13" w:date="2021-08-28T22:57: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15" w:date="2021-08-24T15:20:00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 A</w:t>
      </w:r>
    </w:p>
  </w:comment>
  <w:comment w:author="Gustavo Santis Mancipe" w:id="29" w:date="2021-08-24T01:25: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https://www.freepik.es/vector-gratis/archivo-organizado-buscando-archivos-base-datos_12085316.htm#page=1&amp;query=documentaci%C3%B3n&amp;position=0</w:t>
      </w:r>
    </w:p>
  </w:comment>
  <w:comment w:author="Gustavo Santis Mancipe" w:id="44" w:date="2021-08-24T20:45: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comment>
  <w:comment w:author="Gustavo Santis Mancipe" w:id="7" w:date="2021-08-26T23:38: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 B</w:t>
      </w:r>
    </w:p>
  </w:comment>
  <w:comment w:author="Gustavo Santis Mancipe" w:id="25" w:date="2021-08-23T23:53:0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CF019_2_1_requisitos_materiales.pptx</w:t>
      </w:r>
    </w:p>
  </w:comment>
  <w:comment w:author="Gustavo Santis Mancipe" w:id="31" w:date="2021-08-24T18:46: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CF019_2_1_manejo_documentacion.pptx</w:t>
      </w:r>
    </w:p>
  </w:comment>
  <w:comment w:author="Gustavo Santis Mancipe" w:id="43" w:date="2021-08-24T20:45: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https://www.invima.gov.co/image/layout_set_logo?img_id=523906&amp;t=1629565555466</w:t>
      </w:r>
    </w:p>
  </w:comment>
  <w:comment w:author="Gustavo Santis Mancipe" w:id="20" w:date="2021-08-24T19:00: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Anexos\Anexo1_Resolucion_1403_2007.pdf</w:t>
      </w:r>
    </w:p>
  </w:comment>
  <w:comment w:author="Gustavo Santis Mancipe" w:id="10" w:date="2021-08-26T22:18: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CF019_1_1_formas_farmaceuticas.pptx</w:t>
      </w:r>
    </w:p>
  </w:comment>
  <w:comment w:author="Gustavo Santis Mancipe" w:id="37" w:date="2021-08-24T01:37: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w:t>
      </w:r>
    </w:p>
  </w:comment>
  <w:comment w:author="Gustavo Santis Mancipe" w:id="18" w:date="2021-08-23T21:08:0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35" w:date="2021-08-24T01:31: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https://www.freepik.es/vector-gratis/senales-seguridad-salud-debe-usar-equipo-seguridad_13031400.htm#page=1&amp;query=etiquetas%20lab&amp;position=2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4B" w15:done="0"/>
  <w15:commentEx w15:paraId="0000024E" w15:done="0"/>
  <w15:commentEx w15:paraId="0000024F" w15:done="0"/>
  <w15:commentEx w15:paraId="00000252" w15:done="0"/>
  <w15:commentEx w15:paraId="00000253" w15:done="0"/>
  <w15:commentEx w15:paraId="00000254" w15:done="0"/>
  <w15:commentEx w15:paraId="00000257" w15:done="0"/>
  <w15:commentEx w15:paraId="0000025A" w15:done="0"/>
  <w15:commentEx w15:paraId="0000025B" w15:done="0"/>
  <w15:commentEx w15:paraId="00000264" w15:done="0"/>
  <w15:commentEx w15:paraId="00000267" w15:done="0"/>
  <w15:commentEx w15:paraId="0000026A" w15:done="0"/>
  <w15:commentEx w15:paraId="0000026D" w15:done="0"/>
  <w15:commentEx w15:paraId="00000270" w15:done="0"/>
  <w15:commentEx w15:paraId="00000273" w15:done="0"/>
  <w15:commentEx w15:paraId="00000276" w15:done="0"/>
  <w15:commentEx w15:paraId="00000279" w15:done="0"/>
  <w15:commentEx w15:paraId="0000027C" w15:done="0"/>
  <w15:commentEx w15:paraId="0000027F" w15:done="0"/>
  <w15:commentEx w15:paraId="00000280" w15:done="0"/>
  <w15:commentEx w15:paraId="00000283" w15:done="0"/>
  <w15:commentEx w15:paraId="00000288" w15:done="0"/>
  <w15:commentEx w15:paraId="0000028B" w15:done="0"/>
  <w15:commentEx w15:paraId="0000028E" w15:done="0"/>
  <w15:commentEx w15:paraId="00000291" w15:done="0"/>
  <w15:commentEx w15:paraId="00000294" w15:done="0"/>
  <w15:commentEx w15:paraId="00000296" w15:done="0"/>
  <w15:commentEx w15:paraId="00000297" w15:done="0"/>
  <w15:commentEx w15:paraId="00000298" w15:done="0"/>
  <w15:commentEx w15:paraId="0000029D" w15:done="0"/>
  <w15:commentEx w15:paraId="000002A0" w15:done="0"/>
  <w15:commentEx w15:paraId="000002A1" w15:done="0"/>
  <w15:commentEx w15:paraId="000002A4" w15:done="0"/>
  <w15:commentEx w15:paraId="000002A7" w15:done="0"/>
  <w15:commentEx w15:paraId="000002AA" w15:done="0"/>
  <w15:commentEx w15:paraId="000002AD" w15:done="0"/>
  <w15:commentEx w15:paraId="000002AE" w15:done="0"/>
  <w15:commentEx w15:paraId="000002AF" w15:done="0"/>
  <w15:commentEx w15:paraId="000002B2" w15:done="0"/>
  <w15:commentEx w15:paraId="000002B3" w15:done="0"/>
  <w15:commentEx w15:paraId="000002B4" w15:done="0"/>
  <w15:commentEx w15:paraId="000002B7" w15:done="0"/>
  <w15:commentEx w15:paraId="000002BA" w15:done="0"/>
  <w15:commentEx w15:paraId="000002BD" w15:done="0"/>
  <w15:commentEx w15:paraId="000002C0" w15:done="0"/>
  <w15:commentEx w15:paraId="000002C3" w15:done="0"/>
  <w15:commentEx w15:paraId="000002C4" w15:done="0"/>
  <w15:commentEx w15:paraId="000002C5" w15:done="0"/>
  <w15:commentEx w15:paraId="000002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4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37"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A5F44"/>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Revisin">
    <w:name w:val="Revision"/>
    <w:hidden w:val="1"/>
    <w:uiPriority w:val="99"/>
    <w:semiHidden w:val="1"/>
    <w:rsid w:val="002C2BBF"/>
    <w:pPr>
      <w:spacing w:line="240" w:lineRule="auto"/>
    </w:p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3"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4"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5" w:customStyle="1">
    <w:basedOn w:val="Tablanormal"/>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6" w:customStyle="1">
    <w:basedOn w:val="Tablanormal"/>
    <w:tblPr>
      <w:tblStyleRowBandSize w:val="1"/>
      <w:tblStyleColBandSize w:val="1"/>
      <w:tblInd w:w="0.0" w:type="nil"/>
      <w:tblCellMar>
        <w:left w:w="70.0" w:type="dxa"/>
        <w:right w:w="70.0" w:type="dxa"/>
      </w:tblCellMar>
    </w:tblPr>
  </w:style>
  <w:style w:type="table" w:styleId="a7" w:customStyle="1">
    <w:basedOn w:val="Tablanormal"/>
    <w:tblPr>
      <w:tblStyleRowBandSize w:val="1"/>
      <w:tblStyleColBandSize w:val="1"/>
      <w:tblInd w:w="0.0" w:type="nil"/>
      <w:tblCellMar>
        <w:top w:w="15.0" w:type="dxa"/>
        <w:left w:w="15.0" w:type="dxa"/>
        <w:bottom w:w="15.0" w:type="dxa"/>
        <w:right w:w="15.0" w:type="dxa"/>
      </w:tblCellMar>
    </w:tblPr>
  </w:style>
  <w:style w:type="table" w:styleId="a8" w:customStyle="1">
    <w:basedOn w:val="Tablanormal"/>
    <w:tblPr>
      <w:tblStyleRowBandSize w:val="1"/>
      <w:tblStyleColBandSize w:val="1"/>
      <w:tblInd w:w="0.0" w:type="nil"/>
      <w:tblCellMar>
        <w:top w:w="15.0" w:type="dxa"/>
        <w:left w:w="15.0" w:type="dxa"/>
        <w:bottom w:w="15.0" w:type="dxa"/>
        <w:right w:w="15.0" w:type="dxa"/>
      </w:tblCellMar>
    </w:tblPr>
  </w:style>
  <w:style w:type="table" w:styleId="a9" w:customStyle="1">
    <w:basedOn w:val="Tablanormal"/>
    <w:tblPr>
      <w:tblStyleRowBandSize w:val="1"/>
      <w:tblStyleColBandSize w:val="1"/>
      <w:tblInd w:w="0.0" w:type="nil"/>
      <w:tblCellMar>
        <w:left w:w="115.0" w:type="dxa"/>
        <w:right w:w="115.0" w:type="dxa"/>
      </w:tblCellMar>
    </w:tblPr>
  </w:style>
  <w:style w:type="table" w:styleId="aa" w:customStyle="1">
    <w:basedOn w:val="Tablanormal"/>
    <w:tblPr>
      <w:tblStyleRowBandSize w:val="1"/>
      <w:tblStyleColBandSize w:val="1"/>
      <w:tblInd w:w="0.0" w:type="nil"/>
      <w:tblCellMar>
        <w:left w:w="115.0" w:type="dxa"/>
        <w:right w:w="115.0" w:type="dxa"/>
      </w:tblCellMar>
    </w:tblPr>
  </w:style>
  <w:style w:type="paragraph" w:styleId="Default" w:customStyle="1">
    <w:name w:val="Default"/>
    <w:rsid w:val="00F63F3C"/>
    <w:pPr>
      <w:autoSpaceDE w:val="0"/>
      <w:autoSpaceDN w:val="0"/>
      <w:adjustRightInd w:val="0"/>
      <w:spacing w:line="240" w:lineRule="auto"/>
    </w:pPr>
    <w:rPr>
      <w:rFonts w:ascii="Perpetua" w:cs="Perpetua" w:hAnsi="Perpetua"/>
      <w:color w:val="000000"/>
      <w:sz w:val="24"/>
      <w:szCs w:val="24"/>
    </w:rPr>
  </w:style>
  <w:style w:type="character" w:styleId="Mencinsinresolver2" w:customStyle="1">
    <w:name w:val="Mención sin resolver2"/>
    <w:basedOn w:val="Fuentedeprrafopredeter"/>
    <w:uiPriority w:val="99"/>
    <w:semiHidden w:val="1"/>
    <w:unhideWhenUsed w:val="1"/>
    <w:rsid w:val="000826D1"/>
    <w:rPr>
      <w:color w:val="605e5c"/>
      <w:shd w:color="auto" w:fill="e1dfdd" w:val="clear"/>
    </w:rPr>
  </w:style>
  <w:style w:type="character" w:styleId="Textoennegrita">
    <w:name w:val="Strong"/>
    <w:basedOn w:val="Fuentedeprrafopredeter"/>
    <w:uiPriority w:val="22"/>
    <w:qFormat w:val="1"/>
    <w:rsid w:val="008E0798"/>
    <w:rPr>
      <w:b w:val="1"/>
      <w:bCs w:val="1"/>
    </w:rPr>
  </w:style>
  <w:style w:type="paragraph" w:styleId="TtuloTDC">
    <w:name w:val="TOC Heading"/>
    <w:basedOn w:val="Ttulo1"/>
    <w:next w:val="Normal"/>
    <w:uiPriority w:val="39"/>
    <w:unhideWhenUsed w:val="1"/>
    <w:qFormat w:val="1"/>
    <w:rsid w:val="00DD0C45"/>
    <w:pPr>
      <w:spacing w:after="0" w:before="240" w:line="259" w:lineRule="auto"/>
      <w:outlineLvl w:val="9"/>
    </w:pPr>
    <w:rPr>
      <w:rFonts w:asciiTheme="majorHAnsi" w:cstheme="majorBidi" w:eastAsiaTheme="majorEastAsia" w:hAnsiTheme="majorHAnsi"/>
      <w:color w:val="365f91" w:themeColor="accent1" w:themeShade="0000BF"/>
      <w:sz w:val="32"/>
      <w:szCs w:val="32"/>
    </w:rPr>
  </w:style>
  <w:style w:type="paragraph" w:styleId="Pa12" w:customStyle="1">
    <w:name w:val="Pa12"/>
    <w:basedOn w:val="Default"/>
    <w:next w:val="Default"/>
    <w:uiPriority w:val="99"/>
    <w:rsid w:val="00834B29"/>
    <w:pPr>
      <w:spacing w:line="221" w:lineRule="atLeast"/>
    </w:pPr>
    <w:rPr>
      <w:rFonts w:ascii="Gotham Light" w:cs="Arial" w:hAnsi="Gotham Light"/>
      <w:color w:val="auto"/>
    </w:rPr>
  </w:style>
  <w:style w:type="paragraph" w:styleId="Pa27" w:customStyle="1">
    <w:name w:val="Pa27"/>
    <w:basedOn w:val="Default"/>
    <w:next w:val="Default"/>
    <w:uiPriority w:val="99"/>
    <w:rsid w:val="00913FDE"/>
    <w:pPr>
      <w:spacing w:line="221" w:lineRule="atLeast"/>
    </w:pPr>
    <w:rPr>
      <w:rFonts w:ascii="Gotham Light" w:cs="Arial" w:hAnsi="Gotham Light"/>
      <w:color w:val="auto"/>
    </w:rPr>
  </w:style>
  <w:style w:type="paragraph" w:styleId="Pa33" w:customStyle="1">
    <w:name w:val="Pa33"/>
    <w:basedOn w:val="Default"/>
    <w:next w:val="Default"/>
    <w:uiPriority w:val="99"/>
    <w:rsid w:val="00303D44"/>
    <w:pPr>
      <w:spacing w:line="241" w:lineRule="atLeast"/>
    </w:pPr>
    <w:rPr>
      <w:rFonts w:ascii="Gotham Bold" w:cs="Arial" w:hAnsi="Gotham Bold"/>
      <w:color w:val="auto"/>
    </w:rPr>
  </w:style>
  <w:style w:type="table" w:styleId="TableNormal1" w:customStyle="1">
    <w:name w:val="Table Normal1"/>
    <w:rsid w:val="00CE7085"/>
    <w:tblPr>
      <w:tblCellMar>
        <w:top w:w="0.0" w:type="dxa"/>
        <w:left w:w="0.0" w:type="dxa"/>
        <w:bottom w:w="0.0" w:type="dxa"/>
        <w:right w:w="0.0" w:type="dxa"/>
      </w:tblCellMar>
    </w:tblPr>
  </w:style>
  <w:style w:type="character" w:styleId="UnresolvedMention" w:customStyle="1">
    <w:name w:val="Unresolved Mention"/>
    <w:basedOn w:val="Fuentedeprrafopredeter"/>
    <w:uiPriority w:val="99"/>
    <w:semiHidden w:val="1"/>
    <w:unhideWhenUsed w:val="1"/>
    <w:rsid w:val="009352DA"/>
    <w:rPr>
      <w:color w:val="605e5c"/>
      <w:shd w:color="auto" w:fill="e1dfdd" w:val="clear"/>
    </w:rPr>
  </w:style>
  <w:style w:type="character" w:styleId="normaltextrun" w:customStyle="1">
    <w:name w:val="normaltextrun"/>
    <w:basedOn w:val="Fuentedeprrafopredeter"/>
    <w:rsid w:val="00DB764C"/>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6" Type="http://schemas.openxmlformats.org/officeDocument/2006/relationships/image" Target="media/image30.png"/><Relationship Id="rId13" Type="http://schemas.openxmlformats.org/officeDocument/2006/relationships/image" Target="media/image21.png"/><Relationship Id="rId39" Type="http://schemas.openxmlformats.org/officeDocument/2006/relationships/image" Target="media/image1.jpg"/><Relationship Id="rId18" Type="http://schemas.openxmlformats.org/officeDocument/2006/relationships/image" Target="media/image17.jpg"/><Relationship Id="rId42" Type="http://schemas.openxmlformats.org/officeDocument/2006/relationships/footer" Target="footer1.xml"/><Relationship Id="rId21" Type="http://schemas.openxmlformats.org/officeDocument/2006/relationships/image" Target="media/image28.png"/><Relationship Id="rId34" Type="http://schemas.openxmlformats.org/officeDocument/2006/relationships/image" Target="media/image7.jpg"/><Relationship Id="rId7" Type="http://schemas.openxmlformats.org/officeDocument/2006/relationships/customXml" Target="../customXML/item1.xml"/><Relationship Id="rId2" Type="http://schemas.openxmlformats.org/officeDocument/2006/relationships/comments" Target="comments.xml"/><Relationship Id="rId29" Type="http://schemas.openxmlformats.org/officeDocument/2006/relationships/image" Target="media/image33.png"/><Relationship Id="rId16" Type="http://schemas.openxmlformats.org/officeDocument/2006/relationships/image" Target="media/image23.png"/><Relationship Id="rId40" Type="http://schemas.openxmlformats.org/officeDocument/2006/relationships/image" Target="media/image13.png"/><Relationship Id="rId24" Type="http://schemas.openxmlformats.org/officeDocument/2006/relationships/image" Target="media/image29.png"/><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image" Target="media/image19.jpg"/><Relationship Id="rId32" Type="http://schemas.openxmlformats.org/officeDocument/2006/relationships/image" Target="media/image3.jpg"/><Relationship Id="rId37" Type="http://schemas.openxmlformats.org/officeDocument/2006/relationships/image" Target="media/image10.png"/><Relationship Id="rId45" Type="http://schemas.openxmlformats.org/officeDocument/2006/relationships/customXml" Target="../customXML/item4.xml"/><Relationship Id="rId23" Type="http://schemas.openxmlformats.org/officeDocument/2006/relationships/image" Target="media/image5.png"/><Relationship Id="rId28" Type="http://schemas.openxmlformats.org/officeDocument/2006/relationships/image" Target="media/image18.jpg"/><Relationship Id="rId5" Type="http://schemas.openxmlformats.org/officeDocument/2006/relationships/numbering" Target="numbering.xml"/><Relationship Id="rId15" Type="http://schemas.openxmlformats.org/officeDocument/2006/relationships/image" Target="media/image25.png"/><Relationship Id="rId36" Type="http://schemas.openxmlformats.org/officeDocument/2006/relationships/image" Target="media/image9.jpg"/><Relationship Id="rId31" Type="http://schemas.openxmlformats.org/officeDocument/2006/relationships/image" Target="media/image15.jpg"/><Relationship Id="rId10" Type="http://schemas.openxmlformats.org/officeDocument/2006/relationships/image" Target="media/image22.png"/><Relationship Id="rId19" Type="http://schemas.openxmlformats.org/officeDocument/2006/relationships/image" Target="media/image27.png"/><Relationship Id="rId44" Type="http://schemas.openxmlformats.org/officeDocument/2006/relationships/customXml" Target="../customXML/item3.xml"/><Relationship Id="rId22" Type="http://schemas.openxmlformats.org/officeDocument/2006/relationships/image" Target="media/image8.png"/><Relationship Id="rId4" Type="http://schemas.openxmlformats.org/officeDocument/2006/relationships/fontTable" Target="fontTable.xml"/><Relationship Id="rId9" Type="http://schemas.openxmlformats.org/officeDocument/2006/relationships/image" Target="media/image16.jpg"/><Relationship Id="rId27" Type="http://schemas.openxmlformats.org/officeDocument/2006/relationships/image" Target="media/image2.jpg"/><Relationship Id="rId30" Type="http://schemas.openxmlformats.org/officeDocument/2006/relationships/image" Target="media/image32.png"/><Relationship Id="rId35" Type="http://schemas.openxmlformats.org/officeDocument/2006/relationships/image" Target="media/image12.png"/><Relationship Id="rId14" Type="http://schemas.openxmlformats.org/officeDocument/2006/relationships/image" Target="media/image6.jpg"/><Relationship Id="rId43" Type="http://schemas.openxmlformats.org/officeDocument/2006/relationships/customXml" Target="../customXML/item2.xml"/><Relationship Id="rId8" Type="http://schemas.microsoft.com/office/2011/relationships/commentsExtended" Target="commentsExtended.xml"/><Relationship Id="rId3" Type="http://schemas.openxmlformats.org/officeDocument/2006/relationships/settings" Target="settings.xml"/><Relationship Id="rId25" Type="http://schemas.openxmlformats.org/officeDocument/2006/relationships/image" Target="media/image31.png"/><Relationship Id="rId33" Type="http://schemas.openxmlformats.org/officeDocument/2006/relationships/image" Target="media/image11.png"/><Relationship Id="rId12" Type="http://schemas.openxmlformats.org/officeDocument/2006/relationships/image" Target="media/image20.jpg"/><Relationship Id="rId17" Type="http://schemas.openxmlformats.org/officeDocument/2006/relationships/image" Target="media/image24.png"/><Relationship Id="rId38" Type="http://schemas.openxmlformats.org/officeDocument/2006/relationships/image" Target="media/image14.png"/><Relationship Id="rId20" Type="http://schemas.openxmlformats.org/officeDocument/2006/relationships/image" Target="media/image26.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UJpB6aXrr5v/NTL95xOlKBLEjQ==">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CA074FC-5958-4CB4-8B8D-1D8623A9F827}"/>
</file>

<file path=customXML/itemProps3.xml><?xml version="1.0" encoding="utf-8"?>
<ds:datastoreItem xmlns:ds="http://schemas.openxmlformats.org/officeDocument/2006/customXml" ds:itemID="{DC99C976-9F3A-437A-BCBD-8E9CB4AD2F91}"/>
</file>

<file path=customXML/itemProps4.xml><?xml version="1.0" encoding="utf-8"?>
<ds:datastoreItem xmlns:ds="http://schemas.openxmlformats.org/officeDocument/2006/customXml" ds:itemID="{144F56FC-6267-46AB-96B0-03E18990CCC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dcterms:created xsi:type="dcterms:W3CDTF">2021-07-06T20:29:00Z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